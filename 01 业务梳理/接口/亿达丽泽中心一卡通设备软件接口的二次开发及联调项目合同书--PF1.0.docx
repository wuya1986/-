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1901CD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1901CD" w:rsidRPr="00BB517B" w:rsidRDefault="001901CD" w:rsidP="001901CD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1901CD" w:rsidRPr="00BB517B" w:rsidRDefault="001901CD" w:rsidP="001901CD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1901CD" w:rsidRPr="00BB517B" w:rsidRDefault="001901CD" w:rsidP="001901CD">
      <w:pPr>
        <w:jc w:val="center"/>
        <w:rPr>
          <w:rFonts w:ascii="仿宋" w:eastAsia="仿宋" w:hAnsi="仿宋"/>
          <w:b/>
          <w:sz w:val="52"/>
          <w:szCs w:val="52"/>
        </w:rPr>
      </w:pPr>
    </w:p>
    <w:p w:rsidR="001901CD" w:rsidRPr="00422C5B" w:rsidRDefault="001901CD" w:rsidP="00422C5B">
      <w:pPr>
        <w:jc w:val="center"/>
        <w:rPr>
          <w:rFonts w:ascii="仿宋" w:eastAsia="仿宋" w:hAnsi="仿宋"/>
          <w:b/>
          <w:sz w:val="44"/>
          <w:szCs w:val="52"/>
        </w:rPr>
      </w:pPr>
      <w:r w:rsidRPr="00422C5B">
        <w:rPr>
          <w:rFonts w:ascii="仿宋" w:eastAsia="仿宋" w:hAnsi="仿宋" w:hint="eastAsia"/>
          <w:b/>
          <w:sz w:val="44"/>
          <w:szCs w:val="52"/>
        </w:rPr>
        <w:t>亿达丽泽中心</w:t>
      </w:r>
      <w:proofErr w:type="gramStart"/>
      <w:r w:rsidRPr="00422C5B">
        <w:rPr>
          <w:rFonts w:ascii="仿宋" w:eastAsia="仿宋" w:hAnsi="仿宋" w:hint="eastAsia"/>
          <w:b/>
          <w:sz w:val="44"/>
          <w:szCs w:val="52"/>
        </w:rPr>
        <w:t>一</w:t>
      </w:r>
      <w:proofErr w:type="gramEnd"/>
      <w:r w:rsidRPr="00422C5B">
        <w:rPr>
          <w:rFonts w:ascii="仿宋" w:eastAsia="仿宋" w:hAnsi="仿宋" w:hint="eastAsia"/>
          <w:b/>
          <w:sz w:val="44"/>
          <w:szCs w:val="52"/>
        </w:rPr>
        <w:t>卡通</w:t>
      </w:r>
      <w:r w:rsidR="00422C5B" w:rsidRPr="00422C5B">
        <w:rPr>
          <w:rFonts w:ascii="仿宋" w:eastAsia="仿宋" w:hAnsi="仿宋" w:hint="eastAsia"/>
          <w:b/>
          <w:sz w:val="44"/>
          <w:szCs w:val="52"/>
        </w:rPr>
        <w:t>设备软件接口的二次开发及联调</w:t>
      </w:r>
      <w:r w:rsidRPr="00422C5B">
        <w:rPr>
          <w:rFonts w:ascii="仿宋" w:eastAsia="仿宋" w:hAnsi="仿宋" w:hint="eastAsia"/>
          <w:b/>
          <w:sz w:val="44"/>
          <w:szCs w:val="52"/>
        </w:rPr>
        <w:t>项目合同书</w:t>
      </w:r>
    </w:p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422C5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8B1B36">
      <w:pPr>
        <w:ind w:firstLineChars="500" w:firstLine="1500"/>
        <w:rPr>
          <w:rFonts w:ascii="仿宋" w:eastAsia="仿宋" w:hAnsi="仿宋"/>
          <w:sz w:val="30"/>
          <w:szCs w:val="30"/>
        </w:rPr>
      </w:pPr>
      <w:r w:rsidRPr="00BB517B">
        <w:rPr>
          <w:rFonts w:ascii="仿宋" w:eastAsia="仿宋" w:hAnsi="仿宋" w:hint="eastAsia"/>
          <w:sz w:val="30"/>
          <w:szCs w:val="30"/>
        </w:rPr>
        <w:t xml:space="preserve">甲 </w:t>
      </w:r>
      <w:r w:rsidR="00E258E2" w:rsidRPr="00BB517B">
        <w:rPr>
          <w:rFonts w:ascii="仿宋" w:eastAsia="仿宋" w:hAnsi="仿宋"/>
          <w:sz w:val="30"/>
          <w:szCs w:val="30"/>
        </w:rPr>
        <w:t xml:space="preserve"> </w:t>
      </w:r>
      <w:r w:rsidRPr="00BB517B">
        <w:rPr>
          <w:rFonts w:ascii="仿宋" w:eastAsia="仿宋" w:hAnsi="仿宋" w:hint="eastAsia"/>
          <w:sz w:val="30"/>
          <w:szCs w:val="30"/>
        </w:rPr>
        <w:t xml:space="preserve">  方：</w:t>
      </w:r>
      <w:r w:rsidR="00422C5B">
        <w:rPr>
          <w:rFonts w:ascii="仿宋" w:eastAsia="仿宋" w:hAnsi="仿宋" w:hint="eastAsia"/>
          <w:sz w:val="30"/>
          <w:szCs w:val="30"/>
        </w:rPr>
        <w:t>北京亿锋科技发展有限公司</w:t>
      </w:r>
    </w:p>
    <w:p w:rsidR="001901CD" w:rsidRPr="00BB517B" w:rsidRDefault="001901CD" w:rsidP="005478A2">
      <w:pPr>
        <w:ind w:firstLineChars="500" w:firstLine="1500"/>
        <w:rPr>
          <w:rFonts w:ascii="仿宋" w:eastAsia="仿宋" w:hAnsi="仿宋"/>
          <w:sz w:val="30"/>
          <w:szCs w:val="30"/>
        </w:rPr>
      </w:pPr>
      <w:r w:rsidRPr="00BB517B">
        <w:rPr>
          <w:rFonts w:ascii="仿宋" w:eastAsia="仿宋" w:hAnsi="仿宋" w:hint="eastAsia"/>
          <w:sz w:val="30"/>
          <w:szCs w:val="30"/>
        </w:rPr>
        <w:t>乙    方：北京科海致能科技有限公司</w:t>
      </w:r>
    </w:p>
    <w:p w:rsidR="001901CD" w:rsidRPr="00BB517B" w:rsidRDefault="001901CD" w:rsidP="00EA0267">
      <w:pPr>
        <w:ind w:firstLineChars="500" w:firstLine="1500"/>
        <w:rPr>
          <w:rFonts w:ascii="仿宋" w:eastAsia="仿宋" w:hAnsi="仿宋"/>
          <w:sz w:val="30"/>
          <w:szCs w:val="30"/>
        </w:rPr>
      </w:pPr>
      <w:r w:rsidRPr="00BB517B">
        <w:rPr>
          <w:rFonts w:ascii="仿宋" w:eastAsia="仿宋" w:hAnsi="仿宋" w:hint="eastAsia"/>
          <w:sz w:val="30"/>
          <w:szCs w:val="30"/>
        </w:rPr>
        <w:t>签订日期：</w:t>
      </w:r>
      <w:r w:rsidR="00422C5B">
        <w:rPr>
          <w:rFonts w:ascii="仿宋" w:eastAsia="仿宋" w:hAnsi="仿宋"/>
          <w:sz w:val="30"/>
          <w:szCs w:val="30"/>
        </w:rPr>
        <w:t>2017</w:t>
      </w:r>
      <w:r w:rsidRPr="00BB517B">
        <w:rPr>
          <w:rFonts w:ascii="仿宋" w:eastAsia="仿宋" w:hAnsi="仿宋" w:hint="eastAsia"/>
          <w:sz w:val="30"/>
          <w:szCs w:val="30"/>
        </w:rPr>
        <w:t>年</w:t>
      </w:r>
      <w:r w:rsidR="00422C5B">
        <w:rPr>
          <w:rFonts w:ascii="仿宋" w:eastAsia="仿宋" w:hAnsi="仿宋"/>
          <w:sz w:val="30"/>
          <w:szCs w:val="30"/>
        </w:rPr>
        <w:t>12</w:t>
      </w:r>
      <w:r w:rsidRPr="00BB517B">
        <w:rPr>
          <w:rFonts w:ascii="仿宋" w:eastAsia="仿宋" w:hAnsi="仿宋" w:hint="eastAsia"/>
          <w:sz w:val="30"/>
          <w:szCs w:val="30"/>
        </w:rPr>
        <w:t>月</w:t>
      </w:r>
      <w:r w:rsidR="00422C5B">
        <w:rPr>
          <w:rFonts w:ascii="仿宋" w:eastAsia="仿宋" w:hAnsi="仿宋"/>
          <w:sz w:val="30"/>
          <w:szCs w:val="30"/>
        </w:rPr>
        <w:t>6</w:t>
      </w:r>
      <w:r w:rsidRPr="00BB517B">
        <w:rPr>
          <w:rFonts w:ascii="仿宋" w:eastAsia="仿宋" w:hAnsi="仿宋" w:hint="eastAsia"/>
          <w:sz w:val="30"/>
          <w:szCs w:val="30"/>
        </w:rPr>
        <w:t>日</w:t>
      </w:r>
    </w:p>
    <w:p w:rsidR="001901CD" w:rsidRPr="00BB517B" w:rsidRDefault="001901CD" w:rsidP="00EA0267">
      <w:pPr>
        <w:ind w:firstLineChars="500" w:firstLine="1500"/>
        <w:rPr>
          <w:rFonts w:ascii="仿宋" w:eastAsia="仿宋" w:hAnsi="仿宋"/>
          <w:sz w:val="30"/>
          <w:szCs w:val="30"/>
        </w:rPr>
      </w:pPr>
      <w:r w:rsidRPr="00BB517B">
        <w:rPr>
          <w:rFonts w:ascii="仿宋" w:eastAsia="仿宋" w:hAnsi="仿宋" w:hint="eastAsia"/>
          <w:sz w:val="30"/>
          <w:szCs w:val="30"/>
        </w:rPr>
        <w:t>签订地点：</w:t>
      </w:r>
      <w:r w:rsidR="009107AA" w:rsidRPr="00BB517B">
        <w:rPr>
          <w:rFonts w:ascii="仿宋" w:eastAsia="仿宋" w:hAnsi="仿宋" w:hint="eastAsia"/>
          <w:sz w:val="30"/>
          <w:szCs w:val="30"/>
        </w:rPr>
        <w:t>北京市</w:t>
      </w:r>
      <w:r w:rsidR="00422C5B">
        <w:rPr>
          <w:rFonts w:ascii="仿宋" w:eastAsia="仿宋" w:hAnsi="仿宋" w:hint="eastAsia"/>
          <w:sz w:val="30"/>
          <w:szCs w:val="30"/>
        </w:rPr>
        <w:t>丰台区</w:t>
      </w:r>
      <w:proofErr w:type="gramStart"/>
      <w:r w:rsidR="00422C5B">
        <w:rPr>
          <w:rFonts w:ascii="仿宋" w:eastAsia="仿宋" w:hAnsi="仿宋" w:hint="eastAsia"/>
          <w:sz w:val="30"/>
          <w:szCs w:val="30"/>
        </w:rPr>
        <w:t>双营路</w:t>
      </w:r>
      <w:proofErr w:type="gramEnd"/>
      <w:r w:rsidR="00422C5B">
        <w:rPr>
          <w:rFonts w:ascii="仿宋" w:eastAsia="仿宋" w:hAnsi="仿宋" w:hint="eastAsia"/>
          <w:sz w:val="30"/>
          <w:szCs w:val="30"/>
        </w:rPr>
        <w:t>9号亿达丽泽中心</w:t>
      </w:r>
    </w:p>
    <w:p w:rsidR="001901CD" w:rsidRPr="00BB517B" w:rsidRDefault="001901CD" w:rsidP="001901CD">
      <w:pPr>
        <w:rPr>
          <w:rFonts w:ascii="仿宋" w:eastAsia="仿宋" w:hAnsi="仿宋"/>
          <w:sz w:val="30"/>
          <w:szCs w:val="30"/>
        </w:rPr>
      </w:pPr>
    </w:p>
    <w:p w:rsidR="009107AA" w:rsidRDefault="009107AA" w:rsidP="001901CD">
      <w:pPr>
        <w:rPr>
          <w:rFonts w:ascii="仿宋" w:eastAsia="仿宋" w:hAnsi="仿宋"/>
          <w:sz w:val="30"/>
          <w:szCs w:val="30"/>
        </w:rPr>
      </w:pPr>
    </w:p>
    <w:p w:rsidR="00422C5B" w:rsidRPr="00BB517B" w:rsidRDefault="00422C5B" w:rsidP="001901CD">
      <w:pPr>
        <w:rPr>
          <w:rFonts w:ascii="仿宋" w:eastAsia="仿宋" w:hAnsi="仿宋"/>
          <w:sz w:val="30"/>
          <w:szCs w:val="30"/>
        </w:rPr>
      </w:pPr>
    </w:p>
    <w:p w:rsidR="001901CD" w:rsidRPr="00BB517B" w:rsidRDefault="001901CD" w:rsidP="001901CD">
      <w:pPr>
        <w:rPr>
          <w:rFonts w:ascii="仿宋" w:eastAsia="仿宋" w:hAnsi="仿宋"/>
        </w:rPr>
      </w:pPr>
    </w:p>
    <w:p w:rsidR="001901CD" w:rsidRPr="00BB517B" w:rsidRDefault="001901CD" w:rsidP="001901CD">
      <w:pPr>
        <w:spacing w:line="360" w:lineRule="auto"/>
        <w:rPr>
          <w:rFonts w:ascii="仿宋" w:eastAsia="仿宋" w:hAnsi="仿宋"/>
        </w:rPr>
      </w:pPr>
      <w:r w:rsidRPr="00BB517B">
        <w:rPr>
          <w:rFonts w:ascii="仿宋" w:eastAsia="仿宋" w:hAnsi="仿宋"/>
        </w:rPr>
        <w:t xml:space="preserve"> </w:t>
      </w:r>
    </w:p>
    <w:p w:rsidR="001901CD" w:rsidRPr="00BB517B" w:rsidRDefault="001901CD" w:rsidP="000B5081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lastRenderedPageBreak/>
        <w:t>甲、乙双方经友好协商，就</w:t>
      </w:r>
      <w:r w:rsidR="00422C5B">
        <w:rPr>
          <w:rFonts w:ascii="仿宋" w:eastAsia="仿宋" w:hAnsi="仿宋" w:hint="eastAsia"/>
          <w:sz w:val="28"/>
          <w:szCs w:val="28"/>
        </w:rPr>
        <w:t>甲方所运营管理的</w:t>
      </w:r>
      <w:r w:rsidR="00422C5B" w:rsidRPr="00422C5B">
        <w:rPr>
          <w:rFonts w:ascii="仿宋" w:eastAsia="仿宋" w:hAnsi="仿宋" w:hint="eastAsia"/>
          <w:sz w:val="28"/>
          <w:szCs w:val="28"/>
        </w:rPr>
        <w:t>亿达丽泽中心</w:t>
      </w:r>
      <w:r w:rsidR="00422C5B">
        <w:rPr>
          <w:rFonts w:ascii="仿宋" w:eastAsia="仿宋" w:hAnsi="仿宋" w:hint="eastAsia"/>
          <w:sz w:val="28"/>
          <w:szCs w:val="28"/>
        </w:rPr>
        <w:t>项目</w:t>
      </w:r>
      <w:proofErr w:type="gramStart"/>
      <w:r w:rsidR="00422C5B" w:rsidRPr="00422C5B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="00422C5B" w:rsidRPr="00422C5B">
        <w:rPr>
          <w:rFonts w:ascii="仿宋" w:eastAsia="仿宋" w:hAnsi="仿宋" w:hint="eastAsia"/>
          <w:sz w:val="28"/>
          <w:szCs w:val="28"/>
        </w:rPr>
        <w:t>卡通设备软件接口的二次开发</w:t>
      </w:r>
      <w:r w:rsidR="00422C5B">
        <w:rPr>
          <w:rFonts w:ascii="仿宋" w:eastAsia="仿宋" w:hAnsi="仿宋" w:hint="eastAsia"/>
          <w:sz w:val="28"/>
          <w:szCs w:val="28"/>
        </w:rPr>
        <w:t>、联调</w:t>
      </w:r>
      <w:r w:rsidRPr="00BB517B">
        <w:rPr>
          <w:rFonts w:ascii="仿宋" w:eastAsia="仿宋" w:hAnsi="仿宋" w:hint="eastAsia"/>
          <w:sz w:val="28"/>
          <w:szCs w:val="28"/>
        </w:rPr>
        <w:t xml:space="preserve">等工作，双方一致同意订立本合同，条款如下： </w:t>
      </w:r>
    </w:p>
    <w:p w:rsidR="001901CD" w:rsidRPr="00BB517B" w:rsidRDefault="001901CD" w:rsidP="000B5081">
      <w:pPr>
        <w:spacing w:line="560" w:lineRule="exact"/>
        <w:rPr>
          <w:rFonts w:ascii="仿宋" w:eastAsia="仿宋" w:hAnsi="仿宋"/>
          <w:b/>
          <w:sz w:val="32"/>
          <w:szCs w:val="32"/>
        </w:rPr>
      </w:pPr>
      <w:r w:rsidRPr="000B5081">
        <w:rPr>
          <w:rFonts w:ascii="仿宋" w:eastAsia="仿宋" w:hAnsi="仿宋" w:hint="eastAsia"/>
          <w:b/>
          <w:sz w:val="28"/>
          <w:szCs w:val="32"/>
        </w:rPr>
        <w:t>一、 工程信息</w:t>
      </w:r>
      <w:r w:rsidRPr="00BB517B">
        <w:rPr>
          <w:rFonts w:ascii="仿宋" w:eastAsia="仿宋" w:hAnsi="仿宋" w:hint="eastAsia"/>
          <w:b/>
          <w:sz w:val="32"/>
          <w:szCs w:val="32"/>
        </w:rPr>
        <w:t xml:space="preserve"> </w:t>
      </w:r>
    </w:p>
    <w:p w:rsidR="001901CD" w:rsidRPr="00BB517B" w:rsidRDefault="001901CD" w:rsidP="000B5081">
      <w:pPr>
        <w:spacing w:line="560" w:lineRule="exact"/>
        <w:ind w:firstLineChars="100" w:firstLine="280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1．</w:t>
      </w:r>
      <w:r w:rsidR="005478A2" w:rsidRPr="00BB517B">
        <w:rPr>
          <w:rFonts w:ascii="仿宋" w:eastAsia="仿宋" w:hAnsi="仿宋" w:hint="eastAsia"/>
          <w:sz w:val="28"/>
          <w:szCs w:val="28"/>
        </w:rPr>
        <w:t>项目</w:t>
      </w:r>
      <w:r w:rsidRPr="00BB517B">
        <w:rPr>
          <w:rFonts w:ascii="仿宋" w:eastAsia="仿宋" w:hAnsi="仿宋" w:hint="eastAsia"/>
          <w:sz w:val="28"/>
          <w:szCs w:val="28"/>
        </w:rPr>
        <w:t>名称：</w:t>
      </w:r>
      <w:r w:rsidR="00536E16" w:rsidRPr="00BB517B">
        <w:rPr>
          <w:rFonts w:ascii="仿宋" w:eastAsia="仿宋" w:hAnsi="仿宋" w:hint="eastAsia"/>
          <w:sz w:val="28"/>
          <w:szCs w:val="28"/>
        </w:rPr>
        <w:t>亿达丽泽中心</w:t>
      </w:r>
      <w:r w:rsidR="00422C5B">
        <w:rPr>
          <w:rFonts w:ascii="仿宋" w:eastAsia="仿宋" w:hAnsi="仿宋" w:hint="eastAsia"/>
          <w:sz w:val="28"/>
          <w:szCs w:val="28"/>
        </w:rPr>
        <w:t>项目</w:t>
      </w:r>
      <w:proofErr w:type="gramStart"/>
      <w:r w:rsidR="00422C5B" w:rsidRPr="00422C5B">
        <w:rPr>
          <w:rFonts w:ascii="仿宋" w:eastAsia="仿宋" w:hAnsi="仿宋" w:hint="eastAsia"/>
          <w:sz w:val="28"/>
          <w:szCs w:val="28"/>
        </w:rPr>
        <w:t>一</w:t>
      </w:r>
      <w:proofErr w:type="gramEnd"/>
      <w:r w:rsidR="00422C5B" w:rsidRPr="00422C5B">
        <w:rPr>
          <w:rFonts w:ascii="仿宋" w:eastAsia="仿宋" w:hAnsi="仿宋" w:hint="eastAsia"/>
          <w:sz w:val="28"/>
          <w:szCs w:val="28"/>
        </w:rPr>
        <w:t>卡通设备软件接口的二次开发</w:t>
      </w:r>
      <w:r w:rsidR="00422C5B">
        <w:rPr>
          <w:rFonts w:ascii="仿宋" w:eastAsia="仿宋" w:hAnsi="仿宋" w:hint="eastAsia"/>
          <w:sz w:val="28"/>
          <w:szCs w:val="28"/>
        </w:rPr>
        <w:t>及联调</w:t>
      </w:r>
    </w:p>
    <w:p w:rsidR="001901CD" w:rsidRPr="00BB517B" w:rsidRDefault="001901CD" w:rsidP="000B5081">
      <w:pPr>
        <w:spacing w:line="560" w:lineRule="exact"/>
        <w:ind w:firstLineChars="100" w:firstLine="280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2．</w:t>
      </w:r>
      <w:r w:rsidR="005478A2" w:rsidRPr="00BB517B">
        <w:rPr>
          <w:rFonts w:ascii="仿宋" w:eastAsia="仿宋" w:hAnsi="仿宋" w:hint="eastAsia"/>
          <w:sz w:val="28"/>
          <w:szCs w:val="28"/>
        </w:rPr>
        <w:t>项目</w:t>
      </w:r>
      <w:r w:rsidRPr="00BB517B">
        <w:rPr>
          <w:rFonts w:ascii="仿宋" w:eastAsia="仿宋" w:hAnsi="仿宋" w:hint="eastAsia"/>
          <w:sz w:val="28"/>
          <w:szCs w:val="28"/>
        </w:rPr>
        <w:t>地点：北京市</w:t>
      </w:r>
      <w:r w:rsidR="00422C5B">
        <w:rPr>
          <w:rFonts w:ascii="仿宋" w:eastAsia="仿宋" w:hAnsi="仿宋" w:hint="eastAsia"/>
          <w:sz w:val="30"/>
          <w:szCs w:val="30"/>
        </w:rPr>
        <w:t>丰台区</w:t>
      </w:r>
      <w:proofErr w:type="gramStart"/>
      <w:r w:rsidR="00422C5B">
        <w:rPr>
          <w:rFonts w:ascii="仿宋" w:eastAsia="仿宋" w:hAnsi="仿宋" w:hint="eastAsia"/>
          <w:sz w:val="30"/>
          <w:szCs w:val="30"/>
        </w:rPr>
        <w:t>双营路</w:t>
      </w:r>
      <w:proofErr w:type="gramEnd"/>
      <w:r w:rsidR="00422C5B">
        <w:rPr>
          <w:rFonts w:ascii="仿宋" w:eastAsia="仿宋" w:hAnsi="仿宋" w:hint="eastAsia"/>
          <w:sz w:val="30"/>
          <w:szCs w:val="30"/>
        </w:rPr>
        <w:t>9号</w:t>
      </w:r>
    </w:p>
    <w:p w:rsidR="001901CD" w:rsidRPr="00BB517B" w:rsidRDefault="001901CD" w:rsidP="000B5081">
      <w:pPr>
        <w:spacing w:line="560" w:lineRule="exact"/>
        <w:ind w:firstLineChars="100" w:firstLine="280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3．</w:t>
      </w:r>
      <w:r w:rsidR="005478A2" w:rsidRPr="00BB517B">
        <w:rPr>
          <w:rFonts w:ascii="仿宋" w:eastAsia="仿宋" w:hAnsi="仿宋" w:hint="eastAsia"/>
          <w:sz w:val="28"/>
          <w:szCs w:val="28"/>
        </w:rPr>
        <w:t>项目</w:t>
      </w:r>
      <w:r w:rsidR="00E3717B" w:rsidRPr="00BB517B">
        <w:rPr>
          <w:rFonts w:ascii="仿宋" w:eastAsia="仿宋" w:hAnsi="仿宋" w:hint="eastAsia"/>
          <w:sz w:val="28"/>
          <w:szCs w:val="28"/>
        </w:rPr>
        <w:t>内容</w:t>
      </w:r>
      <w:r w:rsidRPr="00BB517B">
        <w:rPr>
          <w:rFonts w:ascii="仿宋" w:eastAsia="仿宋" w:hAnsi="仿宋" w:hint="eastAsia"/>
          <w:sz w:val="28"/>
          <w:szCs w:val="28"/>
        </w:rPr>
        <w:t>：</w:t>
      </w:r>
      <w:r w:rsidR="00422C5B">
        <w:rPr>
          <w:rFonts w:ascii="仿宋" w:eastAsia="仿宋" w:hAnsi="仿宋" w:hint="eastAsia"/>
          <w:sz w:val="28"/>
          <w:szCs w:val="28"/>
        </w:rPr>
        <w:t>根据甲方开发智慧园区APP项目所需乙方</w:t>
      </w:r>
      <w:r w:rsidR="00422C5B" w:rsidRPr="00422C5B">
        <w:rPr>
          <w:rFonts w:ascii="仿宋" w:eastAsia="仿宋" w:hAnsi="仿宋" w:hint="eastAsia"/>
          <w:sz w:val="28"/>
          <w:szCs w:val="28"/>
        </w:rPr>
        <w:t>配合实现</w:t>
      </w:r>
      <w:r w:rsidR="00422C5B">
        <w:rPr>
          <w:rFonts w:ascii="仿宋" w:eastAsia="仿宋" w:hAnsi="仿宋" w:hint="eastAsia"/>
          <w:sz w:val="28"/>
          <w:szCs w:val="28"/>
        </w:rPr>
        <w:t>的</w:t>
      </w:r>
      <w:r w:rsidR="00422C5B" w:rsidRPr="00422C5B">
        <w:rPr>
          <w:rFonts w:ascii="仿宋" w:eastAsia="仿宋" w:hAnsi="仿宋" w:hint="eastAsia"/>
          <w:sz w:val="28"/>
          <w:szCs w:val="28"/>
        </w:rPr>
        <w:t>交易明细、余额查询、闸机</w:t>
      </w:r>
      <w:proofErr w:type="gramStart"/>
      <w:r w:rsidR="00422C5B" w:rsidRPr="00422C5B">
        <w:rPr>
          <w:rFonts w:ascii="仿宋" w:eastAsia="仿宋" w:hAnsi="仿宋" w:hint="eastAsia"/>
          <w:sz w:val="28"/>
          <w:szCs w:val="28"/>
        </w:rPr>
        <w:t>二维码生成</w:t>
      </w:r>
      <w:proofErr w:type="gramEnd"/>
      <w:r w:rsidR="00422C5B" w:rsidRPr="00422C5B">
        <w:rPr>
          <w:rFonts w:ascii="仿宋" w:eastAsia="仿宋" w:hAnsi="仿宋" w:hint="eastAsia"/>
          <w:sz w:val="28"/>
          <w:szCs w:val="28"/>
        </w:rPr>
        <w:t>规则、挂失及解挂，用户注册的绑定等功能，</w:t>
      </w:r>
      <w:r w:rsidR="00422C5B">
        <w:rPr>
          <w:rFonts w:ascii="仿宋" w:eastAsia="仿宋" w:hAnsi="仿宋" w:hint="eastAsia"/>
          <w:sz w:val="28"/>
          <w:szCs w:val="28"/>
        </w:rPr>
        <w:t>乙方</w:t>
      </w:r>
      <w:r w:rsidR="00422C5B" w:rsidRPr="00422C5B">
        <w:rPr>
          <w:rFonts w:ascii="仿宋" w:eastAsia="仿宋" w:hAnsi="仿宋" w:hint="eastAsia"/>
          <w:sz w:val="28"/>
          <w:szCs w:val="28"/>
        </w:rPr>
        <w:t>进行二次开发及联调</w:t>
      </w:r>
      <w:r w:rsidR="00422C5B">
        <w:rPr>
          <w:rFonts w:ascii="仿宋" w:eastAsia="仿宋" w:hAnsi="仿宋" w:hint="eastAsia"/>
          <w:sz w:val="28"/>
          <w:szCs w:val="28"/>
        </w:rPr>
        <w:t>并开放相关数据接口，实现附件</w:t>
      </w:r>
      <w:r w:rsidR="000B5081">
        <w:rPr>
          <w:rFonts w:ascii="仿宋" w:eastAsia="仿宋" w:hAnsi="仿宋" w:hint="eastAsia"/>
          <w:sz w:val="28"/>
          <w:szCs w:val="28"/>
        </w:rPr>
        <w:t>一</w:t>
      </w:r>
      <w:r w:rsidR="000B5081" w:rsidRPr="00BB517B">
        <w:rPr>
          <w:rFonts w:ascii="仿宋" w:eastAsia="仿宋" w:hAnsi="仿宋" w:hint="eastAsia"/>
          <w:sz w:val="28"/>
          <w:szCs w:val="28"/>
        </w:rPr>
        <w:t>《亿达改单需求表》</w:t>
      </w:r>
      <w:r w:rsidR="00422C5B">
        <w:rPr>
          <w:rFonts w:ascii="仿宋" w:eastAsia="仿宋" w:hAnsi="仿宋" w:hint="eastAsia"/>
          <w:sz w:val="28"/>
          <w:szCs w:val="28"/>
        </w:rPr>
        <w:t>中约定功能的实现</w:t>
      </w:r>
      <w:r w:rsidR="00422C5B" w:rsidRPr="00422C5B">
        <w:rPr>
          <w:rFonts w:ascii="仿宋" w:eastAsia="仿宋" w:hAnsi="仿宋" w:hint="eastAsia"/>
          <w:sz w:val="28"/>
          <w:szCs w:val="28"/>
        </w:rPr>
        <w:t>。</w:t>
      </w:r>
    </w:p>
    <w:p w:rsidR="000B5081" w:rsidRPr="000B5081" w:rsidRDefault="001901CD" w:rsidP="000B5081">
      <w:pPr>
        <w:spacing w:line="560" w:lineRule="exact"/>
        <w:rPr>
          <w:rFonts w:ascii="仿宋" w:eastAsia="仿宋" w:hAnsi="仿宋"/>
          <w:b/>
          <w:sz w:val="28"/>
          <w:szCs w:val="32"/>
        </w:rPr>
      </w:pPr>
      <w:r w:rsidRPr="000B5081">
        <w:rPr>
          <w:rFonts w:ascii="仿宋" w:eastAsia="仿宋" w:hAnsi="仿宋" w:hint="eastAsia"/>
          <w:b/>
          <w:sz w:val="28"/>
          <w:szCs w:val="32"/>
        </w:rPr>
        <w:t>二、</w:t>
      </w:r>
      <w:r w:rsidR="000B5081" w:rsidRPr="000B5081">
        <w:rPr>
          <w:rFonts w:ascii="仿宋" w:eastAsia="仿宋" w:hAnsi="仿宋" w:hint="eastAsia"/>
          <w:b/>
          <w:sz w:val="28"/>
          <w:szCs w:val="32"/>
        </w:rPr>
        <w:t>费用及结算</w:t>
      </w:r>
    </w:p>
    <w:p w:rsidR="001901CD" w:rsidRPr="000B5081" w:rsidRDefault="001901CD" w:rsidP="000B5081">
      <w:pPr>
        <w:spacing w:line="560" w:lineRule="exact"/>
        <w:rPr>
          <w:rFonts w:ascii="仿宋" w:eastAsia="仿宋" w:hAnsi="仿宋"/>
          <w:b/>
          <w:sz w:val="32"/>
          <w:szCs w:val="32"/>
        </w:rPr>
      </w:pPr>
      <w:r w:rsidRPr="00BB517B">
        <w:rPr>
          <w:rFonts w:ascii="仿宋" w:eastAsia="仿宋" w:hAnsi="仿宋" w:hint="eastAsia"/>
          <w:sz w:val="28"/>
          <w:szCs w:val="28"/>
        </w:rPr>
        <w:t>1．本项目合同总价￥</w:t>
      </w:r>
      <w:r w:rsidRPr="00BB517B">
        <w:rPr>
          <w:rFonts w:ascii="仿宋" w:eastAsia="仿宋" w:hAnsi="仿宋" w:hint="eastAsia"/>
          <w:sz w:val="28"/>
          <w:szCs w:val="28"/>
          <w:u w:val="single"/>
        </w:rPr>
        <w:t xml:space="preserve"> </w:t>
      </w:r>
      <w:r w:rsidR="00E258E2" w:rsidRPr="00BB517B">
        <w:rPr>
          <w:rFonts w:ascii="仿宋" w:eastAsia="仿宋" w:hAnsi="仿宋" w:hint="eastAsia"/>
          <w:sz w:val="28"/>
          <w:szCs w:val="28"/>
          <w:u w:val="single"/>
        </w:rPr>
        <w:t>100000</w:t>
      </w:r>
      <w:r w:rsidR="00DD2433" w:rsidRPr="00BB517B">
        <w:rPr>
          <w:rFonts w:ascii="仿宋" w:eastAsia="仿宋" w:hAnsi="仿宋"/>
          <w:sz w:val="28"/>
          <w:szCs w:val="28"/>
          <w:u w:val="single"/>
        </w:rPr>
        <w:t>.00</w:t>
      </w:r>
      <w:r w:rsidRPr="00BB517B">
        <w:rPr>
          <w:rFonts w:ascii="仿宋" w:eastAsia="仿宋" w:hAnsi="仿宋" w:hint="eastAsia"/>
          <w:sz w:val="28"/>
          <w:szCs w:val="28"/>
        </w:rPr>
        <w:t>，大写人民币：</w:t>
      </w:r>
      <w:r w:rsidR="00DD2433" w:rsidRPr="00BB517B">
        <w:rPr>
          <w:rFonts w:ascii="仿宋" w:eastAsia="仿宋" w:hAnsi="仿宋" w:hint="eastAsia"/>
          <w:sz w:val="28"/>
          <w:szCs w:val="28"/>
          <w:u w:val="single"/>
        </w:rPr>
        <w:t>拾</w:t>
      </w:r>
      <w:r w:rsidR="00E258E2" w:rsidRPr="00BB517B">
        <w:rPr>
          <w:rFonts w:ascii="仿宋" w:eastAsia="仿宋" w:hAnsi="仿宋" w:hint="eastAsia"/>
          <w:sz w:val="28"/>
          <w:szCs w:val="28"/>
          <w:u w:val="single"/>
        </w:rPr>
        <w:t>万</w:t>
      </w:r>
      <w:r w:rsidRPr="00BB517B">
        <w:rPr>
          <w:rFonts w:ascii="仿宋" w:eastAsia="仿宋" w:hAnsi="仿宋" w:hint="eastAsia"/>
          <w:sz w:val="28"/>
          <w:szCs w:val="28"/>
        </w:rPr>
        <w:t xml:space="preserve">元整。 </w:t>
      </w:r>
    </w:p>
    <w:p w:rsidR="000B5081" w:rsidRDefault="001901CD" w:rsidP="000B5081">
      <w:pPr>
        <w:spacing w:line="560" w:lineRule="exact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2</w:t>
      </w:r>
      <w:r w:rsidR="00DD392D" w:rsidRPr="00BB517B">
        <w:rPr>
          <w:rFonts w:ascii="仿宋" w:eastAsia="仿宋" w:hAnsi="仿宋" w:hint="eastAsia"/>
          <w:sz w:val="28"/>
          <w:szCs w:val="28"/>
        </w:rPr>
        <w:t>．相关</w:t>
      </w:r>
      <w:r w:rsidR="005478A2" w:rsidRPr="00BB517B">
        <w:rPr>
          <w:rFonts w:ascii="仿宋" w:eastAsia="仿宋" w:hAnsi="仿宋" w:hint="eastAsia"/>
          <w:sz w:val="28"/>
          <w:szCs w:val="28"/>
        </w:rPr>
        <w:t>产品</w:t>
      </w:r>
      <w:r w:rsidRPr="00BB517B">
        <w:rPr>
          <w:rFonts w:ascii="仿宋" w:eastAsia="仿宋" w:hAnsi="仿宋" w:hint="eastAsia"/>
          <w:sz w:val="28"/>
          <w:szCs w:val="28"/>
        </w:rPr>
        <w:t>清单详见附件一《</w:t>
      </w:r>
      <w:r w:rsidR="00E258E2" w:rsidRPr="00BB517B">
        <w:rPr>
          <w:rFonts w:ascii="仿宋" w:eastAsia="仿宋" w:hAnsi="仿宋" w:hint="eastAsia"/>
          <w:sz w:val="28"/>
          <w:szCs w:val="28"/>
        </w:rPr>
        <w:t>亿达改单需求表</w:t>
      </w:r>
      <w:r w:rsidRPr="00BB517B">
        <w:rPr>
          <w:rFonts w:ascii="仿宋" w:eastAsia="仿宋" w:hAnsi="仿宋" w:hint="eastAsia"/>
          <w:sz w:val="28"/>
          <w:szCs w:val="28"/>
        </w:rPr>
        <w:t>》，需盖章确认。</w:t>
      </w:r>
    </w:p>
    <w:p w:rsidR="000B5081" w:rsidRDefault="000B5081" w:rsidP="000B5081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．</w:t>
      </w:r>
      <w:r w:rsidRPr="00BB517B">
        <w:rPr>
          <w:rFonts w:ascii="仿宋" w:eastAsia="仿宋" w:hAnsi="仿宋" w:hint="eastAsia"/>
          <w:sz w:val="28"/>
          <w:szCs w:val="28"/>
        </w:rPr>
        <w:t>合同生效后</w:t>
      </w:r>
      <w:r>
        <w:rPr>
          <w:rFonts w:ascii="仿宋" w:eastAsia="仿宋" w:hAnsi="仿宋"/>
          <w:sz w:val="28"/>
          <w:szCs w:val="28"/>
          <w:u w:val="single"/>
        </w:rPr>
        <w:t>3</w:t>
      </w:r>
      <w:r w:rsidRPr="00BB517B">
        <w:rPr>
          <w:rFonts w:ascii="仿宋" w:eastAsia="仿宋" w:hAnsi="仿宋" w:hint="eastAsia"/>
          <w:sz w:val="28"/>
          <w:szCs w:val="28"/>
        </w:rPr>
        <w:t>个工作日内，甲方预付全部货款，乙方收到货款后安排产品实施。</w:t>
      </w:r>
    </w:p>
    <w:p w:rsidR="000B5081" w:rsidRPr="000B5081" w:rsidRDefault="000B5081" w:rsidP="000B5081">
      <w:pPr>
        <w:spacing w:line="56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</w:t>
      </w:r>
      <w:r>
        <w:rPr>
          <w:rFonts w:ascii="仿宋" w:eastAsia="仿宋" w:hAnsi="仿宋"/>
          <w:sz w:val="28"/>
          <w:szCs w:val="28"/>
        </w:rPr>
        <w:t>.</w:t>
      </w:r>
      <w:r w:rsidRPr="00BB517B">
        <w:rPr>
          <w:rFonts w:ascii="仿宋" w:eastAsia="仿宋" w:hAnsi="仿宋" w:hint="eastAsia"/>
          <w:sz w:val="28"/>
          <w:szCs w:val="28"/>
        </w:rPr>
        <w:t>乙方应</w:t>
      </w:r>
      <w:r>
        <w:rPr>
          <w:rFonts w:ascii="仿宋" w:eastAsia="仿宋" w:hAnsi="仿宋" w:hint="eastAsia"/>
          <w:sz w:val="28"/>
          <w:szCs w:val="28"/>
        </w:rPr>
        <w:t>在本合同生效后</w:t>
      </w:r>
      <w:r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个工作日内向甲方提供合法有效的</w:t>
      </w:r>
      <w:r w:rsidRPr="00BB517B">
        <w:rPr>
          <w:rFonts w:ascii="仿宋" w:eastAsia="仿宋" w:hAnsi="仿宋" w:hint="eastAsia"/>
          <w:sz w:val="28"/>
          <w:szCs w:val="28"/>
        </w:rPr>
        <w:t>增值税专用发票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1901CD" w:rsidRPr="000B5081" w:rsidRDefault="001901CD" w:rsidP="000B5081">
      <w:pPr>
        <w:spacing w:line="560" w:lineRule="exact"/>
        <w:rPr>
          <w:rFonts w:ascii="仿宋" w:eastAsia="仿宋" w:hAnsi="仿宋"/>
          <w:b/>
          <w:sz w:val="28"/>
          <w:szCs w:val="32"/>
        </w:rPr>
      </w:pPr>
      <w:r w:rsidRPr="000B5081">
        <w:rPr>
          <w:rFonts w:ascii="仿宋" w:eastAsia="仿宋" w:hAnsi="仿宋" w:hint="eastAsia"/>
          <w:b/>
          <w:sz w:val="28"/>
          <w:szCs w:val="32"/>
        </w:rPr>
        <w:t>三、项目</w:t>
      </w:r>
      <w:r w:rsidR="00C94CC3" w:rsidRPr="000B5081">
        <w:rPr>
          <w:rFonts w:ascii="仿宋" w:eastAsia="仿宋" w:hAnsi="仿宋" w:hint="eastAsia"/>
          <w:b/>
          <w:sz w:val="28"/>
          <w:szCs w:val="32"/>
        </w:rPr>
        <w:t>工期</w:t>
      </w:r>
      <w:r w:rsidRPr="000B5081">
        <w:rPr>
          <w:rFonts w:ascii="仿宋" w:eastAsia="仿宋" w:hAnsi="仿宋" w:hint="eastAsia"/>
          <w:b/>
          <w:sz w:val="28"/>
          <w:szCs w:val="32"/>
        </w:rPr>
        <w:t xml:space="preserve"> </w:t>
      </w:r>
    </w:p>
    <w:p w:rsidR="001901CD" w:rsidRPr="00BB517B" w:rsidRDefault="001901CD" w:rsidP="000B5081">
      <w:pPr>
        <w:spacing w:line="560" w:lineRule="exact"/>
        <w:ind w:firstLineChars="200" w:firstLine="560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2017年</w:t>
      </w:r>
      <w:r w:rsidR="000B5081">
        <w:rPr>
          <w:rFonts w:ascii="仿宋" w:eastAsia="仿宋" w:hAnsi="仿宋" w:hint="eastAsia"/>
          <w:sz w:val="28"/>
          <w:szCs w:val="28"/>
        </w:rPr>
        <w:t>1</w:t>
      </w:r>
      <w:r w:rsidR="000B5081">
        <w:rPr>
          <w:rFonts w:ascii="仿宋" w:eastAsia="仿宋" w:hAnsi="仿宋"/>
          <w:sz w:val="28"/>
          <w:szCs w:val="28"/>
        </w:rPr>
        <w:t>2</w:t>
      </w:r>
      <w:r w:rsidRPr="00BB517B">
        <w:rPr>
          <w:rFonts w:ascii="仿宋" w:eastAsia="仿宋" w:hAnsi="仿宋" w:hint="eastAsia"/>
          <w:sz w:val="28"/>
          <w:szCs w:val="28"/>
        </w:rPr>
        <w:t>月</w:t>
      </w:r>
      <w:r w:rsidR="000B5081">
        <w:rPr>
          <w:rFonts w:ascii="仿宋" w:eastAsia="仿宋" w:hAnsi="仿宋"/>
          <w:sz w:val="28"/>
          <w:szCs w:val="28"/>
        </w:rPr>
        <w:t>11</w:t>
      </w:r>
      <w:r w:rsidRPr="00BB517B">
        <w:rPr>
          <w:rFonts w:ascii="仿宋" w:eastAsia="仿宋" w:hAnsi="仿宋" w:hint="eastAsia"/>
          <w:sz w:val="28"/>
          <w:szCs w:val="28"/>
        </w:rPr>
        <w:t>日到2017年</w:t>
      </w:r>
      <w:r w:rsidR="000B5081">
        <w:rPr>
          <w:rFonts w:ascii="仿宋" w:eastAsia="仿宋" w:hAnsi="仿宋"/>
          <w:sz w:val="28"/>
          <w:szCs w:val="28"/>
        </w:rPr>
        <w:t>1</w:t>
      </w:r>
      <w:r w:rsidRPr="00BB517B">
        <w:rPr>
          <w:rFonts w:ascii="仿宋" w:eastAsia="仿宋" w:hAnsi="仿宋" w:hint="eastAsia"/>
          <w:sz w:val="28"/>
          <w:szCs w:val="28"/>
        </w:rPr>
        <w:t>月</w:t>
      </w:r>
      <w:r w:rsidR="000B5081">
        <w:rPr>
          <w:rFonts w:ascii="仿宋" w:eastAsia="仿宋" w:hAnsi="仿宋"/>
          <w:sz w:val="28"/>
          <w:szCs w:val="28"/>
        </w:rPr>
        <w:t>10</w:t>
      </w:r>
      <w:r w:rsidRPr="00BB517B">
        <w:rPr>
          <w:rFonts w:ascii="仿宋" w:eastAsia="仿宋" w:hAnsi="仿宋" w:hint="eastAsia"/>
          <w:sz w:val="28"/>
          <w:szCs w:val="28"/>
        </w:rPr>
        <w:t>日。</w:t>
      </w:r>
    </w:p>
    <w:p w:rsidR="001901CD" w:rsidRPr="000B5081" w:rsidRDefault="001901CD" w:rsidP="000B5081">
      <w:pPr>
        <w:spacing w:line="560" w:lineRule="exact"/>
        <w:rPr>
          <w:rFonts w:ascii="仿宋" w:eastAsia="仿宋" w:hAnsi="仿宋"/>
          <w:b/>
          <w:sz w:val="28"/>
          <w:szCs w:val="32"/>
        </w:rPr>
      </w:pPr>
      <w:r w:rsidRPr="000B5081">
        <w:rPr>
          <w:rFonts w:ascii="仿宋" w:eastAsia="仿宋" w:hAnsi="仿宋" w:hint="eastAsia"/>
          <w:b/>
          <w:sz w:val="28"/>
          <w:szCs w:val="32"/>
        </w:rPr>
        <w:t>四、</w:t>
      </w:r>
      <w:r w:rsidR="005478A2" w:rsidRPr="000B5081">
        <w:rPr>
          <w:rFonts w:ascii="仿宋" w:eastAsia="仿宋" w:hAnsi="仿宋" w:hint="eastAsia"/>
          <w:b/>
          <w:sz w:val="28"/>
          <w:szCs w:val="32"/>
        </w:rPr>
        <w:t>产品</w:t>
      </w:r>
      <w:r w:rsidR="00D70CFE" w:rsidRPr="000B5081">
        <w:rPr>
          <w:rFonts w:ascii="仿宋" w:eastAsia="仿宋" w:hAnsi="仿宋" w:hint="eastAsia"/>
          <w:b/>
          <w:sz w:val="28"/>
          <w:szCs w:val="32"/>
        </w:rPr>
        <w:t>知识产权约定</w:t>
      </w:r>
    </w:p>
    <w:p w:rsidR="00D70CFE" w:rsidRPr="00BB517B" w:rsidRDefault="00D70CFE" w:rsidP="000B5081">
      <w:pPr>
        <w:spacing w:line="560" w:lineRule="exact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 xml:space="preserve"> 1．除非另有规定，本合同中乙方向甲方售出的产品（包括源码、程序、文件、文档资料），所有权和版权属甲方。未经甲方许可，乙方不得公布文件、源码，不得复制、传播、反编译、出售、出租或者许可</w:t>
      </w:r>
      <w:r w:rsidRPr="00BB517B">
        <w:rPr>
          <w:rFonts w:ascii="仿宋" w:eastAsia="仿宋" w:hAnsi="仿宋" w:hint="eastAsia"/>
          <w:sz w:val="28"/>
          <w:szCs w:val="28"/>
        </w:rPr>
        <w:lastRenderedPageBreak/>
        <w:t xml:space="preserve">他人使用其相关的程序、文件、源码和反编译等。 </w:t>
      </w:r>
    </w:p>
    <w:p w:rsidR="00D70CFE" w:rsidRPr="00BB517B" w:rsidRDefault="00D70CFE" w:rsidP="000B5081">
      <w:pPr>
        <w:spacing w:line="560" w:lineRule="exact"/>
        <w:ind w:left="1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2．乙方保证所售出的产品享有合法的权利，没有侵犯任何第三方的权利。</w:t>
      </w:r>
    </w:p>
    <w:p w:rsidR="001901CD" w:rsidRPr="00BB517B" w:rsidRDefault="00D70CFE" w:rsidP="000B5081">
      <w:pPr>
        <w:spacing w:line="560" w:lineRule="exact"/>
        <w:ind w:hanging="2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3．乙方只能按甲方的规定享有相关产品的使用、升级、开发、转让等权利。如果乙方违反甲方的规定和国家法律规定，应承</w:t>
      </w:r>
      <w:proofErr w:type="gramStart"/>
      <w:r w:rsidRPr="00BB517B">
        <w:rPr>
          <w:rFonts w:ascii="仿宋" w:eastAsia="仿宋" w:hAnsi="仿宋" w:hint="eastAsia"/>
          <w:sz w:val="28"/>
          <w:szCs w:val="28"/>
        </w:rPr>
        <w:t>担相关</w:t>
      </w:r>
      <w:proofErr w:type="gramEnd"/>
      <w:r w:rsidRPr="00BB517B">
        <w:rPr>
          <w:rFonts w:ascii="仿宋" w:eastAsia="仿宋" w:hAnsi="仿宋" w:hint="eastAsia"/>
          <w:sz w:val="28"/>
          <w:szCs w:val="28"/>
        </w:rPr>
        <w:t>的法律责任</w:t>
      </w:r>
      <w:r w:rsidR="000B5081">
        <w:rPr>
          <w:rFonts w:ascii="仿宋" w:eastAsia="仿宋" w:hAnsi="仿宋" w:hint="eastAsia"/>
          <w:sz w:val="28"/>
          <w:szCs w:val="28"/>
        </w:rPr>
        <w:t>。</w:t>
      </w:r>
    </w:p>
    <w:p w:rsidR="00D70CFE" w:rsidRPr="000B5081" w:rsidRDefault="000B5081" w:rsidP="000B5081">
      <w:pPr>
        <w:spacing w:line="560" w:lineRule="exact"/>
        <w:rPr>
          <w:rFonts w:ascii="仿宋" w:eastAsia="仿宋" w:hAnsi="仿宋"/>
          <w:b/>
          <w:sz w:val="28"/>
          <w:szCs w:val="32"/>
        </w:rPr>
      </w:pPr>
      <w:r w:rsidRPr="000B5081">
        <w:rPr>
          <w:rFonts w:ascii="仿宋" w:eastAsia="仿宋" w:hAnsi="仿宋" w:hint="eastAsia"/>
          <w:b/>
          <w:sz w:val="28"/>
          <w:szCs w:val="32"/>
        </w:rPr>
        <w:t>五</w:t>
      </w:r>
      <w:r w:rsidR="001901CD" w:rsidRPr="000B5081">
        <w:rPr>
          <w:rFonts w:ascii="仿宋" w:eastAsia="仿宋" w:hAnsi="仿宋" w:hint="eastAsia"/>
          <w:b/>
          <w:sz w:val="28"/>
          <w:szCs w:val="32"/>
        </w:rPr>
        <w:t xml:space="preserve">、 </w:t>
      </w:r>
      <w:r w:rsidR="00D70CFE" w:rsidRPr="000B5081">
        <w:rPr>
          <w:rFonts w:ascii="仿宋" w:eastAsia="仿宋" w:hAnsi="仿宋" w:hint="eastAsia"/>
          <w:b/>
          <w:sz w:val="28"/>
          <w:szCs w:val="32"/>
        </w:rPr>
        <w:t>产品</w:t>
      </w:r>
      <w:r w:rsidR="001901CD" w:rsidRPr="000B5081">
        <w:rPr>
          <w:rFonts w:ascii="仿宋" w:eastAsia="仿宋" w:hAnsi="仿宋" w:hint="eastAsia"/>
          <w:b/>
          <w:sz w:val="28"/>
          <w:szCs w:val="32"/>
        </w:rPr>
        <w:t xml:space="preserve">验收 </w:t>
      </w:r>
    </w:p>
    <w:p w:rsidR="00D70CFE" w:rsidRPr="00BB517B" w:rsidRDefault="00D70CFE" w:rsidP="000B5081">
      <w:pPr>
        <w:spacing w:line="560" w:lineRule="exact"/>
        <w:ind w:leftChars="-1" w:left="-1" w:hanging="1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1．验收标准：无内容错误或程序错误（以甲方提供的材料为标准），包含双方约定的设计内容和功能模块。</w:t>
      </w:r>
    </w:p>
    <w:p w:rsidR="00D70CFE" w:rsidRPr="00BB517B" w:rsidRDefault="00D70CFE" w:rsidP="000B5081">
      <w:pPr>
        <w:spacing w:line="560" w:lineRule="exact"/>
        <w:ind w:leftChars="-1" w:left="-1" w:hanging="1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 xml:space="preserve">2．验收合格：甲方应以书面方式签收，如甲方在规定日期内未书面签收也未提出异议的，视为甲方验收合格。 </w:t>
      </w:r>
    </w:p>
    <w:p w:rsidR="00D70CFE" w:rsidRPr="00BB517B" w:rsidRDefault="00D70CFE" w:rsidP="000B5081">
      <w:pPr>
        <w:spacing w:line="560" w:lineRule="exact"/>
        <w:ind w:leftChars="-1" w:left="-1" w:hanging="1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3．验收合格后，根据合同的约定，乙方对甲方使用中的要求变动，做出必要调整，不收取费用；</w:t>
      </w:r>
    </w:p>
    <w:p w:rsidR="004A0324" w:rsidRPr="00BB517B" w:rsidRDefault="00D70CFE" w:rsidP="000B5081">
      <w:pPr>
        <w:spacing w:line="560" w:lineRule="exact"/>
        <w:ind w:leftChars="-1" w:left="-1" w:hanging="1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4．若甲方的改动超出合同要求，增加其他模块或功能，乙方应积极协助，适当收取费用。</w:t>
      </w:r>
    </w:p>
    <w:p w:rsidR="000B5081" w:rsidRDefault="000B5081" w:rsidP="000B5081">
      <w:pPr>
        <w:spacing w:line="560" w:lineRule="exact"/>
        <w:rPr>
          <w:rFonts w:ascii="仿宋" w:eastAsia="仿宋" w:hAnsi="仿宋"/>
          <w:b/>
          <w:sz w:val="32"/>
          <w:szCs w:val="32"/>
        </w:rPr>
      </w:pPr>
      <w:r w:rsidRPr="000B5081">
        <w:rPr>
          <w:rFonts w:ascii="仿宋" w:eastAsia="仿宋" w:hAnsi="仿宋" w:hint="eastAsia"/>
          <w:b/>
          <w:sz w:val="28"/>
          <w:szCs w:val="32"/>
        </w:rPr>
        <w:t>六</w:t>
      </w:r>
      <w:r w:rsidR="001901CD" w:rsidRPr="000B5081">
        <w:rPr>
          <w:rFonts w:ascii="仿宋" w:eastAsia="仿宋" w:hAnsi="仿宋" w:hint="eastAsia"/>
          <w:b/>
          <w:sz w:val="28"/>
          <w:szCs w:val="32"/>
        </w:rPr>
        <w:t>、 双方责任义务</w:t>
      </w:r>
      <w:r w:rsidR="001901CD" w:rsidRPr="00BB517B">
        <w:rPr>
          <w:rFonts w:ascii="仿宋" w:eastAsia="仿宋" w:hAnsi="仿宋" w:hint="eastAsia"/>
          <w:b/>
          <w:sz w:val="32"/>
          <w:szCs w:val="32"/>
        </w:rPr>
        <w:t xml:space="preserve"> </w:t>
      </w:r>
    </w:p>
    <w:p w:rsidR="00C26C76" w:rsidRPr="000B5081" w:rsidRDefault="001901CD" w:rsidP="000B5081">
      <w:pPr>
        <w:spacing w:line="560" w:lineRule="exact"/>
        <w:rPr>
          <w:rFonts w:ascii="仿宋" w:eastAsia="仿宋" w:hAnsi="仿宋"/>
          <w:b/>
          <w:sz w:val="32"/>
          <w:szCs w:val="32"/>
        </w:rPr>
      </w:pPr>
      <w:r w:rsidRPr="00BB517B">
        <w:rPr>
          <w:rFonts w:ascii="仿宋" w:eastAsia="仿宋" w:hAnsi="仿宋" w:hint="eastAsia"/>
          <w:sz w:val="28"/>
          <w:szCs w:val="28"/>
        </w:rPr>
        <w:t>1．</w:t>
      </w:r>
      <w:r w:rsidR="00C26C76" w:rsidRPr="00BB517B">
        <w:rPr>
          <w:rFonts w:ascii="仿宋" w:eastAsia="仿宋" w:hAnsi="仿宋" w:hint="eastAsia"/>
          <w:sz w:val="28"/>
          <w:szCs w:val="28"/>
        </w:rPr>
        <w:t xml:space="preserve"> 甲方的权利和义务 </w:t>
      </w:r>
    </w:p>
    <w:p w:rsidR="00C26C76" w:rsidRPr="00BB517B" w:rsidRDefault="00C26C76" w:rsidP="000B5081">
      <w:pPr>
        <w:spacing w:line="560" w:lineRule="exact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1-1  根据本合同软件开发项目的实际需要，甲方保证所提供的所有资料完整、真实、合法，图片清晰，甲方不得提供非法图文。</w:t>
      </w:r>
    </w:p>
    <w:p w:rsidR="000B5081" w:rsidRDefault="00C26C76" w:rsidP="000B5081">
      <w:pPr>
        <w:spacing w:line="560" w:lineRule="exact"/>
        <w:ind w:leftChars="-1" w:hanging="2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 xml:space="preserve">1-2  甲方在使用本软件的时应符合社会公共利益，应当严格遵守国家有关法律、法规、行政规章。 </w:t>
      </w:r>
    </w:p>
    <w:p w:rsidR="000B5081" w:rsidRDefault="00C26C76" w:rsidP="000B5081">
      <w:pPr>
        <w:spacing w:line="560" w:lineRule="exact"/>
        <w:ind w:leftChars="-1" w:hanging="2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 xml:space="preserve">1-3  对违反以上要求而进行的使用、操作所引起的本软件关闭以及产生的影响、后果承担全部责任。 </w:t>
      </w:r>
    </w:p>
    <w:p w:rsidR="00C26C76" w:rsidRPr="00BB517B" w:rsidRDefault="00C26C76" w:rsidP="000B5081">
      <w:pPr>
        <w:spacing w:line="560" w:lineRule="exact"/>
        <w:ind w:leftChars="-1" w:hanging="2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1-4  按本合同约定支付费用。</w:t>
      </w:r>
    </w:p>
    <w:p w:rsidR="00C26C76" w:rsidRPr="00BB517B" w:rsidRDefault="00C26C76" w:rsidP="000B5081">
      <w:pPr>
        <w:spacing w:line="560" w:lineRule="exact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lastRenderedPageBreak/>
        <w:t xml:space="preserve">2． 乙方的权利和义务 </w:t>
      </w:r>
    </w:p>
    <w:p w:rsidR="00C26C76" w:rsidRPr="00BB517B" w:rsidRDefault="00C26C76" w:rsidP="000B5081">
      <w:pPr>
        <w:spacing w:line="560" w:lineRule="exact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 xml:space="preserve">2-1  按照甲方提供的材料按照本合同约定时间完成本软件开发工作。 </w:t>
      </w:r>
    </w:p>
    <w:p w:rsidR="00C26C76" w:rsidRPr="00BB517B" w:rsidRDefault="00C26C76" w:rsidP="000B5081">
      <w:pPr>
        <w:spacing w:line="560" w:lineRule="exact"/>
        <w:ind w:left="1" w:hanging="1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 xml:space="preserve">2-2  可以根据甲方的要求帮助甲方举办培训和技术咨询，具体的操作方式及费用双方另行签署协议确认。 </w:t>
      </w:r>
    </w:p>
    <w:p w:rsidR="006702BC" w:rsidRPr="00BB517B" w:rsidRDefault="00C26C76" w:rsidP="000B5081">
      <w:pPr>
        <w:spacing w:line="560" w:lineRule="exact"/>
        <w:ind w:left="1" w:hanging="1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2-3  依合同收取费用；本软件开发的相关工作完成后，及时向甲方提交工作成果。</w:t>
      </w:r>
      <w:r w:rsidR="006702BC" w:rsidRPr="00BB517B">
        <w:rPr>
          <w:rFonts w:ascii="仿宋" w:eastAsia="仿宋" w:hAnsi="仿宋" w:hint="eastAsia"/>
          <w:sz w:val="28"/>
          <w:szCs w:val="28"/>
        </w:rPr>
        <w:t xml:space="preserve"> </w:t>
      </w:r>
    </w:p>
    <w:p w:rsidR="006702BC" w:rsidRPr="000B5081" w:rsidRDefault="000B5081" w:rsidP="000B5081">
      <w:pPr>
        <w:spacing w:line="560" w:lineRule="exact"/>
        <w:rPr>
          <w:rFonts w:ascii="仿宋" w:eastAsia="仿宋" w:hAnsi="仿宋"/>
          <w:b/>
          <w:sz w:val="28"/>
          <w:szCs w:val="32"/>
        </w:rPr>
      </w:pPr>
      <w:r w:rsidRPr="000B5081">
        <w:rPr>
          <w:rFonts w:ascii="仿宋" w:eastAsia="仿宋" w:hAnsi="仿宋" w:hint="eastAsia"/>
          <w:b/>
          <w:sz w:val="28"/>
          <w:szCs w:val="32"/>
        </w:rPr>
        <w:t>七</w:t>
      </w:r>
      <w:r w:rsidR="006702BC" w:rsidRPr="000B5081">
        <w:rPr>
          <w:rFonts w:ascii="仿宋" w:eastAsia="仿宋" w:hAnsi="仿宋" w:hint="eastAsia"/>
          <w:b/>
          <w:sz w:val="28"/>
          <w:szCs w:val="32"/>
        </w:rPr>
        <w:t xml:space="preserve">、 其他事项 </w:t>
      </w:r>
    </w:p>
    <w:p w:rsidR="006702BC" w:rsidRPr="00BB517B" w:rsidRDefault="006702BC" w:rsidP="000B5081">
      <w:pPr>
        <w:spacing w:line="560" w:lineRule="exact"/>
        <w:ind w:left="1" w:hanging="1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 xml:space="preserve">1．协议有效期：本协议有效期从合同签订之日起到合同甲、乙双方约定相关全力义务全部履行完为止。 </w:t>
      </w:r>
    </w:p>
    <w:p w:rsidR="00E95187" w:rsidRPr="00BB517B" w:rsidRDefault="006702BC" w:rsidP="000B5081">
      <w:pPr>
        <w:spacing w:line="560" w:lineRule="exact"/>
        <w:ind w:hanging="1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2．合同生效：经甲乙双方法人代表或授权委托人签字，同时盖章后生效。</w:t>
      </w:r>
    </w:p>
    <w:p w:rsidR="006702BC" w:rsidRPr="00BB517B" w:rsidRDefault="006702BC" w:rsidP="000B5081">
      <w:pPr>
        <w:spacing w:line="560" w:lineRule="exact"/>
        <w:ind w:hanging="1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>3．合同数量：一式</w:t>
      </w:r>
      <w:r w:rsidR="00032B5D" w:rsidRPr="00BB517B">
        <w:rPr>
          <w:rFonts w:ascii="仿宋" w:eastAsia="仿宋" w:hAnsi="仿宋" w:hint="eastAsia"/>
          <w:sz w:val="28"/>
          <w:szCs w:val="28"/>
        </w:rPr>
        <w:t>肆</w:t>
      </w:r>
      <w:r w:rsidRPr="00BB517B">
        <w:rPr>
          <w:rFonts w:ascii="仿宋" w:eastAsia="仿宋" w:hAnsi="仿宋" w:hint="eastAsia"/>
          <w:sz w:val="28"/>
          <w:szCs w:val="28"/>
        </w:rPr>
        <w:t>份，甲方持有</w:t>
      </w:r>
      <w:r w:rsidR="00032B5D" w:rsidRPr="00BB517B">
        <w:rPr>
          <w:rFonts w:ascii="仿宋" w:eastAsia="仿宋" w:hAnsi="仿宋" w:hint="eastAsia"/>
          <w:sz w:val="28"/>
          <w:szCs w:val="28"/>
        </w:rPr>
        <w:t>贰</w:t>
      </w:r>
      <w:r w:rsidRPr="00BB517B">
        <w:rPr>
          <w:rFonts w:ascii="仿宋" w:eastAsia="仿宋" w:hAnsi="仿宋" w:hint="eastAsia"/>
          <w:sz w:val="28"/>
          <w:szCs w:val="28"/>
        </w:rPr>
        <w:t>份，乙方持有</w:t>
      </w:r>
      <w:r w:rsidR="00032B5D" w:rsidRPr="00BB517B">
        <w:rPr>
          <w:rFonts w:ascii="仿宋" w:eastAsia="仿宋" w:hAnsi="仿宋" w:hint="eastAsia"/>
          <w:sz w:val="28"/>
          <w:szCs w:val="28"/>
        </w:rPr>
        <w:t>贰</w:t>
      </w:r>
      <w:r w:rsidRPr="00BB517B">
        <w:rPr>
          <w:rFonts w:ascii="仿宋" w:eastAsia="仿宋" w:hAnsi="仿宋" w:hint="eastAsia"/>
          <w:sz w:val="28"/>
          <w:szCs w:val="28"/>
        </w:rPr>
        <w:t xml:space="preserve">份。 </w:t>
      </w:r>
    </w:p>
    <w:p w:rsidR="006702BC" w:rsidRPr="00BB517B" w:rsidRDefault="006702BC" w:rsidP="000B5081">
      <w:pPr>
        <w:spacing w:line="560" w:lineRule="exact"/>
        <w:ind w:left="1" w:hanging="1"/>
        <w:rPr>
          <w:rFonts w:ascii="仿宋" w:eastAsia="仿宋" w:hAnsi="仿宋"/>
          <w:sz w:val="28"/>
          <w:szCs w:val="28"/>
        </w:rPr>
      </w:pPr>
      <w:r w:rsidRPr="00BB517B">
        <w:rPr>
          <w:rFonts w:ascii="仿宋" w:eastAsia="仿宋" w:hAnsi="仿宋" w:hint="eastAsia"/>
          <w:sz w:val="28"/>
          <w:szCs w:val="28"/>
        </w:rPr>
        <w:t xml:space="preserve">4．其它：本合同未尽事宜，经双方协议另行文本，且与本合同具同等效力。      </w:t>
      </w:r>
    </w:p>
    <w:p w:rsidR="006702BC" w:rsidRPr="00BB517B" w:rsidRDefault="006702BC" w:rsidP="006702BC">
      <w:pPr>
        <w:spacing w:line="360" w:lineRule="auto"/>
        <w:rPr>
          <w:rFonts w:ascii="仿宋" w:eastAsia="仿宋" w:hAnsi="仿宋"/>
          <w:sz w:val="28"/>
          <w:szCs w:val="28"/>
        </w:rPr>
      </w:pPr>
      <w:r w:rsidRPr="000B5081">
        <w:rPr>
          <w:rFonts w:ascii="仿宋" w:eastAsia="仿宋" w:hAnsi="仿宋" w:hint="eastAsia"/>
          <w:sz w:val="28"/>
          <w:szCs w:val="28"/>
        </w:rPr>
        <w:t>甲方</w:t>
      </w:r>
      <w:r w:rsidRPr="00BB517B">
        <w:rPr>
          <w:rFonts w:ascii="仿宋" w:eastAsia="仿宋" w:hAnsi="仿宋" w:hint="eastAsia"/>
          <w:sz w:val="28"/>
          <w:szCs w:val="28"/>
        </w:rPr>
        <w:t xml:space="preserve"> </w:t>
      </w:r>
      <w:r w:rsidR="00E95187" w:rsidRPr="00BB517B">
        <w:rPr>
          <w:rFonts w:ascii="仿宋" w:eastAsia="仿宋" w:hAnsi="仿宋"/>
          <w:sz w:val="28"/>
          <w:szCs w:val="28"/>
        </w:rPr>
        <w:t xml:space="preserve">                     </w:t>
      </w:r>
      <w:r w:rsidR="000B5081">
        <w:rPr>
          <w:rFonts w:ascii="仿宋" w:eastAsia="仿宋" w:hAnsi="仿宋"/>
          <w:sz w:val="28"/>
          <w:szCs w:val="28"/>
        </w:rPr>
        <w:t xml:space="preserve">        </w:t>
      </w:r>
      <w:r w:rsidR="00E95187" w:rsidRPr="000B5081">
        <w:rPr>
          <w:rFonts w:ascii="仿宋" w:eastAsia="仿宋" w:hAnsi="仿宋" w:hint="eastAsia"/>
          <w:sz w:val="28"/>
          <w:szCs w:val="28"/>
        </w:rPr>
        <w:t>乙方</w:t>
      </w:r>
      <w:r w:rsidR="00E95187" w:rsidRPr="00BB517B">
        <w:rPr>
          <w:rFonts w:ascii="仿宋" w:eastAsia="仿宋" w:hAnsi="仿宋"/>
          <w:sz w:val="28"/>
          <w:szCs w:val="28"/>
        </w:rPr>
        <w:t xml:space="preserve">  </w:t>
      </w:r>
    </w:p>
    <w:p w:rsidR="006702BC" w:rsidRPr="000B5081" w:rsidRDefault="006702BC" w:rsidP="006702BC">
      <w:pPr>
        <w:spacing w:line="360" w:lineRule="auto"/>
        <w:rPr>
          <w:rFonts w:ascii="仿宋" w:eastAsia="仿宋" w:hAnsi="仿宋"/>
          <w:sz w:val="28"/>
          <w:szCs w:val="28"/>
        </w:rPr>
      </w:pPr>
      <w:r w:rsidRPr="000B5081">
        <w:rPr>
          <w:rFonts w:ascii="仿宋" w:eastAsia="仿宋" w:hAnsi="仿宋" w:hint="eastAsia"/>
          <w:sz w:val="28"/>
          <w:szCs w:val="28"/>
        </w:rPr>
        <w:t>名称：</w:t>
      </w:r>
      <w:r w:rsidR="003757C3" w:rsidRPr="000B5081">
        <w:rPr>
          <w:rFonts w:ascii="仿宋" w:eastAsia="仿宋" w:hAnsi="仿宋" w:hint="eastAsia"/>
          <w:sz w:val="28"/>
          <w:szCs w:val="28"/>
        </w:rPr>
        <w:t>（盖章）</w:t>
      </w:r>
      <w:r w:rsidRPr="000B5081">
        <w:rPr>
          <w:rFonts w:ascii="仿宋" w:eastAsia="仿宋" w:hAnsi="仿宋" w:hint="eastAsia"/>
          <w:sz w:val="28"/>
          <w:szCs w:val="28"/>
        </w:rPr>
        <w:t xml:space="preserve">                     </w:t>
      </w:r>
      <w:r w:rsidR="00E95187" w:rsidRPr="000B5081">
        <w:rPr>
          <w:rFonts w:ascii="仿宋" w:eastAsia="仿宋" w:hAnsi="仿宋" w:hint="eastAsia"/>
          <w:sz w:val="28"/>
          <w:szCs w:val="28"/>
        </w:rPr>
        <w:t>名称：</w:t>
      </w:r>
      <w:r w:rsidR="003757C3" w:rsidRPr="000B5081">
        <w:rPr>
          <w:rFonts w:ascii="仿宋" w:eastAsia="仿宋" w:hAnsi="仿宋" w:hint="eastAsia"/>
          <w:sz w:val="28"/>
          <w:szCs w:val="28"/>
        </w:rPr>
        <w:t>（盖章）</w:t>
      </w:r>
      <w:r w:rsidRPr="000B5081">
        <w:rPr>
          <w:rFonts w:ascii="仿宋" w:eastAsia="仿宋" w:hAnsi="仿宋" w:hint="eastAsia"/>
          <w:sz w:val="28"/>
          <w:szCs w:val="28"/>
        </w:rPr>
        <w:t xml:space="preserve"> </w:t>
      </w:r>
    </w:p>
    <w:p w:rsidR="006702BC" w:rsidRPr="000B5081" w:rsidRDefault="006702BC" w:rsidP="006702BC">
      <w:pPr>
        <w:spacing w:line="360" w:lineRule="auto"/>
        <w:rPr>
          <w:rFonts w:ascii="仿宋" w:eastAsia="仿宋" w:hAnsi="仿宋"/>
          <w:sz w:val="28"/>
          <w:szCs w:val="28"/>
        </w:rPr>
      </w:pPr>
      <w:r w:rsidRPr="000B5081">
        <w:rPr>
          <w:rFonts w:ascii="仿宋" w:eastAsia="仿宋" w:hAnsi="仿宋" w:hint="eastAsia"/>
          <w:sz w:val="28"/>
          <w:szCs w:val="28"/>
        </w:rPr>
        <w:t>委托代理人</w:t>
      </w:r>
      <w:r w:rsidR="00E95187" w:rsidRPr="000B5081">
        <w:rPr>
          <w:rFonts w:ascii="仿宋" w:eastAsia="仿宋" w:hAnsi="仿宋" w:hint="eastAsia"/>
          <w:sz w:val="28"/>
          <w:szCs w:val="28"/>
        </w:rPr>
        <w:t>（签字）</w:t>
      </w:r>
      <w:r w:rsidRPr="000B5081">
        <w:rPr>
          <w:rFonts w:ascii="仿宋" w:eastAsia="仿宋" w:hAnsi="仿宋" w:hint="eastAsia"/>
          <w:sz w:val="28"/>
          <w:szCs w:val="28"/>
        </w:rPr>
        <w:t xml:space="preserve">：       </w:t>
      </w:r>
      <w:r w:rsidR="003757C3" w:rsidRPr="000B5081">
        <w:rPr>
          <w:rFonts w:ascii="仿宋" w:eastAsia="仿宋" w:hAnsi="仿宋"/>
          <w:sz w:val="28"/>
          <w:szCs w:val="28"/>
        </w:rPr>
        <w:t xml:space="preserve">        </w:t>
      </w:r>
      <w:r w:rsidR="00E95187" w:rsidRPr="000B5081">
        <w:rPr>
          <w:rFonts w:ascii="仿宋" w:eastAsia="仿宋" w:hAnsi="仿宋" w:hint="eastAsia"/>
          <w:sz w:val="28"/>
          <w:szCs w:val="28"/>
        </w:rPr>
        <w:t xml:space="preserve">委托代理人（签字）： </w:t>
      </w:r>
      <w:r w:rsidRPr="000B5081">
        <w:rPr>
          <w:rFonts w:ascii="仿宋" w:eastAsia="仿宋" w:hAnsi="仿宋" w:hint="eastAsia"/>
          <w:sz w:val="28"/>
          <w:szCs w:val="28"/>
        </w:rPr>
        <w:t xml:space="preserve"> </w:t>
      </w:r>
    </w:p>
    <w:p w:rsidR="00E95187" w:rsidRPr="000B5081" w:rsidRDefault="006702BC" w:rsidP="006702BC">
      <w:pPr>
        <w:spacing w:line="360" w:lineRule="auto"/>
        <w:rPr>
          <w:rFonts w:ascii="仿宋" w:eastAsia="仿宋" w:hAnsi="仿宋"/>
          <w:sz w:val="28"/>
          <w:szCs w:val="28"/>
        </w:rPr>
      </w:pPr>
      <w:r w:rsidRPr="000B5081">
        <w:rPr>
          <w:rFonts w:ascii="仿宋" w:eastAsia="仿宋" w:hAnsi="仿宋" w:hint="eastAsia"/>
          <w:sz w:val="28"/>
          <w:szCs w:val="28"/>
        </w:rPr>
        <w:t xml:space="preserve">                            </w:t>
      </w:r>
    </w:p>
    <w:p w:rsidR="00C94CC3" w:rsidRDefault="006702BC" w:rsidP="000567A4">
      <w:pPr>
        <w:spacing w:line="360" w:lineRule="auto"/>
        <w:rPr>
          <w:rFonts w:ascii="仿宋" w:eastAsia="仿宋" w:hAnsi="仿宋"/>
          <w:sz w:val="28"/>
          <w:szCs w:val="28"/>
        </w:rPr>
      </w:pPr>
      <w:r w:rsidRPr="000B5081">
        <w:rPr>
          <w:rFonts w:ascii="仿宋" w:eastAsia="仿宋" w:hAnsi="仿宋" w:hint="eastAsia"/>
          <w:sz w:val="28"/>
          <w:szCs w:val="28"/>
        </w:rPr>
        <w:t>日期：201</w:t>
      </w:r>
      <w:r w:rsidR="00DC0687" w:rsidRPr="000B5081">
        <w:rPr>
          <w:rFonts w:ascii="仿宋" w:eastAsia="仿宋" w:hAnsi="仿宋" w:hint="eastAsia"/>
          <w:sz w:val="28"/>
          <w:szCs w:val="28"/>
        </w:rPr>
        <w:t>7</w:t>
      </w:r>
      <w:r w:rsidRPr="000B5081">
        <w:rPr>
          <w:rFonts w:ascii="仿宋" w:eastAsia="仿宋" w:hAnsi="仿宋" w:hint="eastAsia"/>
          <w:sz w:val="28"/>
          <w:szCs w:val="28"/>
        </w:rPr>
        <w:t>年  月  日</w:t>
      </w:r>
      <w:r w:rsidR="003757C3" w:rsidRPr="000B5081">
        <w:rPr>
          <w:rFonts w:ascii="仿宋" w:eastAsia="仿宋" w:hAnsi="仿宋" w:hint="eastAsia"/>
          <w:sz w:val="28"/>
          <w:szCs w:val="28"/>
        </w:rPr>
        <w:t xml:space="preserve">             日期：2017年  月  日</w:t>
      </w:r>
    </w:p>
    <w:p w:rsidR="000B5081" w:rsidRDefault="000B5081" w:rsidP="000567A4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0B5081" w:rsidRDefault="000B5081" w:rsidP="000567A4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0B5081" w:rsidRDefault="000B5081" w:rsidP="000567A4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0B5081" w:rsidRPr="000B5081" w:rsidRDefault="000B5081" w:rsidP="000567A4">
      <w:pPr>
        <w:spacing w:line="360" w:lineRule="auto"/>
        <w:rPr>
          <w:rFonts w:ascii="仿宋" w:eastAsia="仿宋" w:hAnsi="仿宋"/>
          <w:sz w:val="28"/>
          <w:szCs w:val="28"/>
        </w:rPr>
      </w:pPr>
    </w:p>
    <w:p w:rsidR="0061198F" w:rsidRPr="00BB517B" w:rsidRDefault="00C94CC3" w:rsidP="000B4E06">
      <w:pPr>
        <w:ind w:firstLineChars="700" w:firstLine="2249"/>
        <w:rPr>
          <w:rFonts w:ascii="仿宋" w:eastAsia="仿宋" w:hAnsi="仿宋"/>
        </w:rPr>
      </w:pPr>
      <w:r w:rsidRPr="00BB517B">
        <w:rPr>
          <w:rFonts w:ascii="仿宋" w:eastAsia="仿宋" w:hAnsi="仿宋" w:hint="eastAsia"/>
          <w:b/>
          <w:sz w:val="32"/>
          <w:szCs w:val="32"/>
        </w:rPr>
        <w:lastRenderedPageBreak/>
        <w:t>附件一：</w:t>
      </w:r>
      <w:r w:rsidR="000567A4" w:rsidRPr="00BB517B">
        <w:rPr>
          <w:rFonts w:ascii="仿宋" w:eastAsia="仿宋" w:hAnsi="仿宋" w:hint="eastAsia"/>
          <w:b/>
          <w:sz w:val="32"/>
          <w:szCs w:val="32"/>
        </w:rPr>
        <w:t>亿</w:t>
      </w:r>
      <w:proofErr w:type="gramStart"/>
      <w:r w:rsidR="000567A4" w:rsidRPr="00BB517B">
        <w:rPr>
          <w:rFonts w:ascii="仿宋" w:eastAsia="仿宋" w:hAnsi="仿宋" w:hint="eastAsia"/>
          <w:b/>
          <w:sz w:val="32"/>
          <w:szCs w:val="32"/>
        </w:rPr>
        <w:t>达改单需求</w:t>
      </w:r>
      <w:proofErr w:type="gramEnd"/>
      <w:r w:rsidR="000567A4" w:rsidRPr="00BB517B">
        <w:rPr>
          <w:rFonts w:ascii="仿宋" w:eastAsia="仿宋" w:hAnsi="仿宋" w:hint="eastAsia"/>
          <w:b/>
          <w:sz w:val="32"/>
          <w:szCs w:val="32"/>
        </w:rPr>
        <w:t>表</w:t>
      </w:r>
    </w:p>
    <w:tbl>
      <w:tblPr>
        <w:tblW w:w="10349" w:type="dxa"/>
        <w:tblInd w:w="-998" w:type="dxa"/>
        <w:tblLook w:val="04A0" w:firstRow="1" w:lastRow="0" w:firstColumn="1" w:lastColumn="0" w:noHBand="0" w:noVBand="1"/>
      </w:tblPr>
      <w:tblGrid>
        <w:gridCol w:w="1578"/>
        <w:gridCol w:w="1080"/>
        <w:gridCol w:w="2820"/>
        <w:gridCol w:w="4871"/>
      </w:tblGrid>
      <w:tr w:rsidR="000567A4" w:rsidRPr="00BB517B" w:rsidTr="000567A4">
        <w:trPr>
          <w:trHeight w:val="402"/>
        </w:trPr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功能需求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详细（开发与联调）</w:t>
            </w:r>
          </w:p>
        </w:tc>
        <w:tc>
          <w:tcPr>
            <w:tcW w:w="4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0567A4" w:rsidRPr="00BB517B" w:rsidTr="000567A4">
        <w:trPr>
          <w:trHeight w:val="54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APP接口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交易明细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用户充值，消费的流水账，跟银行存折类似，查询参数可指定交易类型或所有类型</w:t>
            </w:r>
          </w:p>
        </w:tc>
      </w:tr>
      <w:tr w:rsidR="000567A4" w:rsidRPr="00BB517B" w:rsidTr="000567A4">
        <w:trPr>
          <w:trHeight w:val="402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余额查询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查询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卡通内余额</w:t>
            </w:r>
          </w:p>
        </w:tc>
      </w:tr>
      <w:tr w:rsidR="000567A4" w:rsidRPr="00BB517B" w:rsidTr="000567A4">
        <w:trPr>
          <w:trHeight w:val="619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卡通状态，卡状态与消费账户状态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实时查询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卡通状态，有效或者失效</w:t>
            </w:r>
          </w:p>
        </w:tc>
      </w:tr>
      <w:tr w:rsidR="000567A4" w:rsidRPr="00BB517B" w:rsidTr="000567A4">
        <w:trPr>
          <w:trHeight w:val="402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闸机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二维码生成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规则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需要闸机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二维码规则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，用于从App端生成二维码，同时二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维码需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要有时效控制</w:t>
            </w:r>
          </w:p>
        </w:tc>
      </w:tr>
      <w:tr w:rsidR="000567A4" w:rsidRPr="00BB517B" w:rsidTr="000567A4">
        <w:trPr>
          <w:trHeight w:val="402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挂失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可更新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卡通的状态，此卡的状态变成无效，同时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产生卡事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件</w:t>
            </w:r>
          </w:p>
        </w:tc>
      </w:tr>
      <w:tr w:rsidR="000567A4" w:rsidRPr="00BB517B" w:rsidTr="000567A4">
        <w:trPr>
          <w:trHeight w:val="402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解挂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可更新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卡通的状态，此卡的状态变成有效，同时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产生卡事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件</w:t>
            </w:r>
          </w:p>
        </w:tc>
      </w:tr>
      <w:tr w:rsidR="00FC3C3A" w:rsidRPr="00BB517B" w:rsidTr="000567A4">
        <w:trPr>
          <w:trHeight w:val="402"/>
          <w:ins w:id="0" w:author="王中冠" w:date="2017-12-06T15:03:00Z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3A" w:rsidRDefault="0052572D" w:rsidP="000567A4">
            <w:pPr>
              <w:widowControl/>
              <w:jc w:val="center"/>
              <w:rPr>
                <w:ins w:id="1" w:author="王中冠" w:date="2017-12-06T15:04:00Z"/>
                <w:rFonts w:ascii="仿宋" w:eastAsia="仿宋" w:hAnsi="仿宋" w:cs="宋体"/>
                <w:color w:val="000000"/>
                <w:kern w:val="0"/>
                <w:sz w:val="22"/>
              </w:rPr>
            </w:pPr>
            <w:ins w:id="2" w:author="王中冠" w:date="2017-12-06T15:04:00Z">
              <w:r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7</w:t>
              </w:r>
            </w:ins>
          </w:p>
          <w:p w:rsidR="0052572D" w:rsidRPr="00BB517B" w:rsidRDefault="0052572D" w:rsidP="0052572D">
            <w:pPr>
              <w:widowControl/>
              <w:rPr>
                <w:ins w:id="3" w:author="王中冠" w:date="2017-12-06T15:03:00Z"/>
                <w:rFonts w:ascii="仿宋" w:eastAsia="仿宋" w:hAnsi="仿宋" w:cs="宋体" w:hint="eastAsia"/>
                <w:color w:val="000000"/>
                <w:kern w:val="0"/>
                <w:sz w:val="22"/>
              </w:rPr>
              <w:pPrChange w:id="4" w:author="王中冠" w:date="2017-12-06T15:04:00Z">
                <w:pPr>
                  <w:widowControl/>
                  <w:jc w:val="center"/>
                </w:pPr>
              </w:pPrChange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C3A" w:rsidRPr="00BB517B" w:rsidRDefault="00FC3C3A" w:rsidP="000567A4">
            <w:pPr>
              <w:widowControl/>
              <w:jc w:val="left"/>
              <w:rPr>
                <w:ins w:id="5" w:author="王中冠" w:date="2017-12-06T15:03:00Z"/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3A" w:rsidRPr="0052572D" w:rsidRDefault="0052572D" w:rsidP="000567A4">
            <w:pPr>
              <w:widowControl/>
              <w:jc w:val="left"/>
              <w:rPr>
                <w:ins w:id="6" w:author="王中冠" w:date="2017-12-06T15:03:00Z"/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ins w:id="7" w:author="王中冠" w:date="2017-12-06T15:03:00Z"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账户变动通知</w:t>
              </w:r>
            </w:ins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3A" w:rsidRPr="0052572D" w:rsidRDefault="0052572D" w:rsidP="000567A4">
            <w:pPr>
              <w:widowControl/>
              <w:jc w:val="left"/>
              <w:rPr>
                <w:ins w:id="8" w:author="王中冠" w:date="2017-12-06T15:03:00Z"/>
                <w:rFonts w:ascii="仿宋" w:eastAsia="仿宋" w:hAnsi="仿宋" w:cs="宋体" w:hint="eastAsia"/>
                <w:color w:val="000000"/>
                <w:kern w:val="0"/>
                <w:sz w:val="22"/>
                <w:rPrChange w:id="9" w:author="王中冠" w:date="2017-12-06T15:04:00Z">
                  <w:rPr>
                    <w:ins w:id="10" w:author="王中冠" w:date="2017-12-06T15:03:00Z"/>
                    <w:rFonts w:ascii="仿宋" w:eastAsia="仿宋" w:hAnsi="仿宋" w:cs="宋体" w:hint="eastAsia"/>
                    <w:color w:val="000000"/>
                    <w:kern w:val="0"/>
                    <w:sz w:val="22"/>
                  </w:rPr>
                </w:rPrChange>
              </w:rPr>
            </w:pPr>
            <w:proofErr w:type="gramStart"/>
            <w:ins w:id="11" w:author="王中冠" w:date="2017-12-06T15:03:00Z"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  <w:rPrChange w:id="12" w:author="王中冠" w:date="2017-12-06T15:04:00Z">
                    <w:rPr>
                      <w:rFonts w:ascii="仿宋" w:eastAsia="仿宋" w:hAnsi="仿宋" w:cs="宋体" w:hint="eastAsia"/>
                      <w:color w:val="000000"/>
                      <w:kern w:val="0"/>
                      <w:sz w:val="22"/>
                    </w:rPr>
                  </w:rPrChange>
                </w:rPr>
                <w:t>一</w:t>
              </w:r>
              <w:proofErr w:type="gramEnd"/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  <w:rPrChange w:id="13" w:author="王中冠" w:date="2017-12-06T15:04:00Z">
                    <w:rPr>
                      <w:rFonts w:ascii="仿宋" w:eastAsia="仿宋" w:hAnsi="仿宋" w:cs="宋体" w:hint="eastAsia"/>
                      <w:color w:val="000000"/>
                      <w:kern w:val="0"/>
                      <w:sz w:val="22"/>
                    </w:rPr>
                  </w:rPrChange>
                </w:rPr>
                <w:t>卡通某用户的账户余额变了之后，会调用我们给定的一个</w:t>
              </w:r>
              <w:proofErr w:type="spellStart"/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  <w:rPrChange w:id="14" w:author="王中冠" w:date="2017-12-06T15:04:00Z">
                    <w:rPr>
                      <w:rFonts w:ascii="仿宋" w:eastAsia="仿宋" w:hAnsi="仿宋" w:cs="宋体" w:hint="eastAsia"/>
                      <w:color w:val="000000"/>
                      <w:kern w:val="0"/>
                      <w:sz w:val="22"/>
                    </w:rPr>
                  </w:rPrChange>
                </w:rPr>
                <w:t>url</w:t>
              </w:r>
              <w:proofErr w:type="spellEnd"/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  <w:rPrChange w:id="15" w:author="王中冠" w:date="2017-12-06T15:04:00Z">
                    <w:rPr>
                      <w:rFonts w:ascii="仿宋" w:eastAsia="仿宋" w:hAnsi="仿宋" w:cs="宋体" w:hint="eastAsia"/>
                      <w:color w:val="000000"/>
                      <w:kern w:val="0"/>
                      <w:sz w:val="22"/>
                    </w:rPr>
                  </w:rPrChange>
                </w:rPr>
                <w:t>，这样</w:t>
              </w:r>
            </w:ins>
            <w:ins w:id="16" w:author="王中冠" w:date="2017-12-06T15:04:00Z"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  <w:rPrChange w:id="17" w:author="王中冠" w:date="2017-12-06T15:04:00Z">
                    <w:rPr>
                      <w:rFonts w:ascii="仿宋" w:eastAsia="仿宋" w:hAnsi="仿宋" w:cs="宋体" w:hint="eastAsia"/>
                      <w:color w:val="000000"/>
                      <w:kern w:val="0"/>
                      <w:sz w:val="22"/>
                    </w:rPr>
                  </w:rPrChange>
                </w:rPr>
                <w:t>丽泽智慧平台</w:t>
              </w:r>
            </w:ins>
            <w:ins w:id="18" w:author="王中冠" w:date="2017-12-06T15:03:00Z"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  <w:rPrChange w:id="19" w:author="王中冠" w:date="2017-12-06T15:04:00Z">
                    <w:rPr>
                      <w:rFonts w:ascii="仿宋" w:eastAsia="仿宋" w:hAnsi="仿宋" w:cs="宋体" w:hint="eastAsia"/>
                      <w:color w:val="000000"/>
                      <w:kern w:val="0"/>
                      <w:sz w:val="22"/>
                    </w:rPr>
                  </w:rPrChange>
                </w:rPr>
                <w:t>系统就能收到通知</w:t>
              </w:r>
            </w:ins>
          </w:p>
        </w:tc>
      </w:tr>
      <w:tr w:rsidR="00FC3C3A" w:rsidRPr="00BB517B" w:rsidTr="000567A4">
        <w:trPr>
          <w:trHeight w:val="402"/>
          <w:ins w:id="20" w:author="王中冠" w:date="2017-12-06T15:02:00Z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3A" w:rsidRPr="00BB517B" w:rsidRDefault="0052572D" w:rsidP="000567A4">
            <w:pPr>
              <w:widowControl/>
              <w:jc w:val="center"/>
              <w:rPr>
                <w:ins w:id="21" w:author="王中冠" w:date="2017-12-06T15:02:00Z"/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ins w:id="22" w:author="王中冠" w:date="2017-12-06T15:04:00Z">
              <w:r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8</w:t>
              </w:r>
            </w:ins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3C3A" w:rsidRPr="00BB517B" w:rsidRDefault="00FC3C3A" w:rsidP="000567A4">
            <w:pPr>
              <w:widowControl/>
              <w:jc w:val="left"/>
              <w:rPr>
                <w:ins w:id="23" w:author="王中冠" w:date="2017-12-06T15:02:00Z"/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3A" w:rsidRPr="0052572D" w:rsidRDefault="00FC3C3A" w:rsidP="000567A4">
            <w:pPr>
              <w:widowControl/>
              <w:jc w:val="left"/>
              <w:rPr>
                <w:ins w:id="24" w:author="王中冠" w:date="2017-12-06T15:02:00Z"/>
                <w:rFonts w:ascii="仿宋" w:eastAsia="仿宋" w:hAnsi="仿宋" w:cs="宋体" w:hint="eastAsia"/>
                <w:color w:val="000000"/>
                <w:kern w:val="0"/>
                <w:sz w:val="22"/>
              </w:rPr>
            </w:pPr>
            <w:ins w:id="25" w:author="王中冠" w:date="2017-12-06T15:02:00Z"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余额更新（</w:t>
              </w:r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消费</w:t>
              </w:r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）</w:t>
              </w:r>
            </w:ins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3C3A" w:rsidRPr="0052572D" w:rsidRDefault="00FC3C3A" w:rsidP="000567A4">
            <w:pPr>
              <w:widowControl/>
              <w:jc w:val="left"/>
              <w:rPr>
                <w:ins w:id="26" w:author="王中冠" w:date="2017-12-06T15:02:00Z"/>
                <w:rFonts w:ascii="仿宋" w:eastAsia="仿宋" w:hAnsi="仿宋" w:cs="宋体" w:hint="eastAsia"/>
                <w:color w:val="000000"/>
                <w:kern w:val="0"/>
                <w:sz w:val="22"/>
                <w:rPrChange w:id="27" w:author="王中冠" w:date="2017-12-06T15:04:00Z">
                  <w:rPr>
                    <w:ins w:id="28" w:author="王中冠" w:date="2017-12-06T15:02:00Z"/>
                    <w:rFonts w:ascii="仿宋" w:eastAsia="仿宋" w:hAnsi="仿宋" w:cs="宋体" w:hint="eastAsia"/>
                    <w:color w:val="000000"/>
                    <w:kern w:val="0"/>
                    <w:sz w:val="22"/>
                  </w:rPr>
                </w:rPrChange>
              </w:rPr>
            </w:pPr>
            <w:ins w:id="29" w:author="王中冠" w:date="2017-12-06T15:02:00Z"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  <w:rPrChange w:id="30" w:author="王中冠" w:date="2017-12-06T15:04:00Z">
                    <w:rPr>
                      <w:rFonts w:ascii="仿宋" w:eastAsia="仿宋" w:hAnsi="仿宋" w:cs="宋体" w:hint="eastAsia"/>
                      <w:color w:val="000000"/>
                      <w:kern w:val="0"/>
                      <w:sz w:val="22"/>
                    </w:rPr>
                  </w:rPrChange>
                </w:rPr>
                <w:t>告诉</w:t>
              </w:r>
              <w:proofErr w:type="gramStart"/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  <w:rPrChange w:id="31" w:author="王中冠" w:date="2017-12-06T15:04:00Z">
                    <w:rPr>
                      <w:rFonts w:ascii="仿宋" w:eastAsia="仿宋" w:hAnsi="仿宋" w:cs="宋体" w:hint="eastAsia"/>
                      <w:color w:val="000000"/>
                      <w:kern w:val="0"/>
                      <w:sz w:val="22"/>
                    </w:rPr>
                  </w:rPrChange>
                </w:rPr>
                <w:t>一</w:t>
              </w:r>
              <w:proofErr w:type="gramEnd"/>
              <w:r w:rsidRP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  <w:rPrChange w:id="32" w:author="王中冠" w:date="2017-12-06T15:04:00Z">
                    <w:rPr>
                      <w:rFonts w:ascii="仿宋" w:eastAsia="仿宋" w:hAnsi="仿宋" w:cs="宋体" w:hint="eastAsia"/>
                      <w:color w:val="000000"/>
                      <w:kern w:val="0"/>
                      <w:sz w:val="22"/>
                    </w:rPr>
                  </w:rPrChange>
                </w:rPr>
                <w:t>卡通系统，给某用户账户增加XX元</w:t>
              </w:r>
            </w:ins>
          </w:p>
        </w:tc>
      </w:tr>
      <w:tr w:rsidR="000567A4" w:rsidRPr="00BB517B" w:rsidTr="000567A4">
        <w:trPr>
          <w:trHeight w:val="402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del w:id="33" w:author="王中冠" w:date="2017-12-06T15:04:00Z">
              <w:r w:rsidRPr="00BB517B" w:rsidDel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delText>7</w:delText>
              </w:r>
            </w:del>
            <w:ins w:id="34" w:author="王中冠" w:date="2017-12-06T15:04:00Z">
              <w:r w:rsid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9</w:t>
              </w:r>
            </w:ins>
            <w:bookmarkStart w:id="35" w:name="_GoBack"/>
            <w:bookmarkEnd w:id="35"/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余额更新（充值）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告诉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一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卡通系统，给某用户账户增加XX元</w:t>
            </w:r>
          </w:p>
        </w:tc>
      </w:tr>
      <w:tr w:rsidR="000567A4" w:rsidRPr="00BB517B" w:rsidTr="000567A4">
        <w:trPr>
          <w:trHeight w:val="840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del w:id="36" w:author="王中冠" w:date="2017-12-06T15:04:00Z">
              <w:r w:rsidRPr="00BB517B" w:rsidDel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delText>8</w:delText>
              </w:r>
            </w:del>
            <w:ins w:id="37" w:author="王中冠" w:date="2017-12-06T15:04:00Z">
              <w:r w:rsid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10</w:t>
              </w:r>
            </w:ins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用户注册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用户通过手机号注册，输入手机号后系统会发送验证码进行验证，用户设置密码提交后完成注册</w:t>
            </w:r>
          </w:p>
        </w:tc>
      </w:tr>
      <w:tr w:rsidR="000567A4" w:rsidRPr="00BB517B" w:rsidTr="000567A4">
        <w:trPr>
          <w:trHeight w:val="402"/>
        </w:trPr>
        <w:tc>
          <w:tcPr>
            <w:tcW w:w="157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del w:id="38" w:author="王中冠" w:date="2017-12-06T15:04:00Z">
              <w:r w:rsidRPr="00BB517B" w:rsidDel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delText>9</w:delText>
              </w:r>
            </w:del>
            <w:ins w:id="39" w:author="王中冠" w:date="2017-12-06T15:04:00Z">
              <w:r w:rsid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11</w:t>
              </w:r>
            </w:ins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安全机制，敏感数据加密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1、 由服务端生成一套RSA公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钥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/私钥，用于保护Token的传输，公钥给APP 公开</w:t>
            </w:r>
          </w:p>
        </w:tc>
      </w:tr>
      <w:tr w:rsidR="000567A4" w:rsidRPr="00BB517B" w:rsidTr="000567A4">
        <w:trPr>
          <w:trHeight w:val="600"/>
        </w:trPr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2、 由APP客户端以生成随机数的方法生成Token，用于签名和对敏感数据加密（如密码、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帐号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等）；</w:t>
            </w:r>
          </w:p>
        </w:tc>
      </w:tr>
      <w:tr w:rsidR="000567A4" w:rsidRPr="00BB517B" w:rsidTr="000567A4">
        <w:trPr>
          <w:trHeight w:val="1302"/>
        </w:trPr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RSA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3、 APP端请求服务之前，将生成的Token用RSA公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钥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加密 ，随用户登录及Token注册方法（用户ID+ 用户密码 + Token）传给服务端。服务端用RSA私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钥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对Token进行解码，获得Token值后再用Token解密用户密码，再进行后台认证和Token注册。Token的有效期默认为2个小时（可配置），两个小时后，Token失效，APP端需再注册新的Token。</w:t>
            </w:r>
          </w:p>
        </w:tc>
      </w:tr>
      <w:tr w:rsidR="000567A4" w:rsidRPr="00BB517B" w:rsidTr="000567A4">
        <w:trPr>
          <w:trHeight w:val="402"/>
        </w:trPr>
        <w:tc>
          <w:tcPr>
            <w:tcW w:w="157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签名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0567A4" w:rsidRPr="00BB517B" w:rsidTr="000567A4">
        <w:trPr>
          <w:trHeight w:val="402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Default="000567A4" w:rsidP="000567A4">
            <w:pPr>
              <w:widowControl/>
              <w:jc w:val="center"/>
              <w:rPr>
                <w:ins w:id="40" w:author="王中冠" w:date="2017-12-06T15:04:00Z"/>
                <w:rFonts w:ascii="仿宋" w:eastAsia="仿宋" w:hAnsi="仿宋" w:cs="宋体"/>
                <w:color w:val="000000"/>
                <w:kern w:val="0"/>
                <w:sz w:val="22"/>
              </w:rPr>
            </w:pPr>
            <w:del w:id="41" w:author="王中冠" w:date="2017-12-06T15:04:00Z">
              <w:r w:rsidRPr="00BB517B" w:rsidDel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delText>10</w:delText>
              </w:r>
            </w:del>
            <w:ins w:id="42" w:author="王中冠" w:date="2017-12-06T15:04:00Z">
              <w:r w:rsid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12</w:t>
              </w:r>
            </w:ins>
          </w:p>
          <w:p w:rsidR="0052572D" w:rsidRPr="00BB517B" w:rsidRDefault="0052572D" w:rsidP="0052572D">
            <w:pPr>
              <w:widowControl/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pPrChange w:id="43" w:author="王中冠" w:date="2017-12-06T15:04:00Z">
                <w:pPr>
                  <w:widowControl/>
                  <w:jc w:val="center"/>
                </w:pPr>
              </w:pPrChange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扫码支付</w:t>
            </w:r>
            <w:proofErr w:type="gramEnd"/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主界面，输入消费金额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完成金额输入确认，等待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二维码扫描</w:t>
            </w:r>
            <w:proofErr w:type="gramEnd"/>
          </w:p>
        </w:tc>
      </w:tr>
      <w:tr w:rsidR="000567A4" w:rsidRPr="00BB517B" w:rsidTr="000567A4">
        <w:trPr>
          <w:trHeight w:val="402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del w:id="44" w:author="王中冠" w:date="2017-12-06T15:05:00Z">
              <w:r w:rsidRPr="00BB517B" w:rsidDel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delText>11</w:delText>
              </w:r>
            </w:del>
            <w:ins w:id="45" w:author="王中冠" w:date="2017-12-06T15:05:00Z">
              <w:r w:rsid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13</w:t>
              </w:r>
            </w:ins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调用扫码设备</w:t>
            </w:r>
            <w:proofErr w:type="gramEnd"/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扫描APP生成的二维码，读取</w:t>
            </w: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二维码中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的卡号信息，确定消费人员</w:t>
            </w:r>
          </w:p>
        </w:tc>
      </w:tr>
      <w:tr w:rsidR="000567A4" w:rsidRPr="00BB517B" w:rsidTr="000567A4">
        <w:trPr>
          <w:trHeight w:val="402"/>
        </w:trPr>
        <w:tc>
          <w:tcPr>
            <w:tcW w:w="15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center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del w:id="46" w:author="王中冠" w:date="2017-12-06T15:05:00Z">
              <w:r w:rsidRPr="00BB517B" w:rsidDel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delText>12</w:delText>
              </w:r>
            </w:del>
            <w:ins w:id="47" w:author="王中冠" w:date="2017-12-06T15:05:00Z">
              <w:r w:rsidR="0052572D">
                <w:rPr>
                  <w:rFonts w:ascii="仿宋" w:eastAsia="仿宋" w:hAnsi="仿宋" w:cs="宋体" w:hint="eastAsia"/>
                  <w:color w:val="000000"/>
                  <w:kern w:val="0"/>
                  <w:sz w:val="22"/>
                </w:rPr>
                <w:t>14</w:t>
              </w:r>
            </w:ins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交易处理</w:t>
            </w:r>
          </w:p>
        </w:tc>
        <w:tc>
          <w:tcPr>
            <w:tcW w:w="4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567A4" w:rsidRPr="00BB517B" w:rsidRDefault="000567A4" w:rsidP="000567A4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2"/>
              </w:rPr>
            </w:pPr>
            <w:proofErr w:type="gramStart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扣费流程</w:t>
            </w:r>
            <w:proofErr w:type="gramEnd"/>
            <w:r w:rsidRPr="00BB517B">
              <w:rPr>
                <w:rFonts w:ascii="仿宋" w:eastAsia="仿宋" w:hAnsi="仿宋" w:cs="宋体" w:hint="eastAsia"/>
                <w:color w:val="000000"/>
                <w:kern w:val="0"/>
                <w:sz w:val="22"/>
              </w:rPr>
              <w:t>，成功与失败处理</w:t>
            </w:r>
          </w:p>
        </w:tc>
      </w:tr>
    </w:tbl>
    <w:p w:rsidR="0061198F" w:rsidRPr="00BB517B" w:rsidRDefault="0061198F" w:rsidP="000567A4">
      <w:pPr>
        <w:rPr>
          <w:rFonts w:ascii="仿宋" w:eastAsia="仿宋" w:hAnsi="仿宋"/>
        </w:rPr>
      </w:pPr>
    </w:p>
    <w:sectPr w:rsidR="0061198F" w:rsidRPr="00BB517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2F0B" w:rsidRDefault="007C2F0B" w:rsidP="00EA0267">
      <w:r>
        <w:separator/>
      </w:r>
    </w:p>
  </w:endnote>
  <w:endnote w:type="continuationSeparator" w:id="0">
    <w:p w:rsidR="007C2F0B" w:rsidRDefault="007C2F0B" w:rsidP="00EA0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3983667"/>
      <w:docPartObj>
        <w:docPartGallery w:val="Page Numbers (Bottom of Page)"/>
        <w:docPartUnique/>
      </w:docPartObj>
    </w:sdtPr>
    <w:sdtEndPr/>
    <w:sdtContent>
      <w:p w:rsidR="00641A61" w:rsidRDefault="00641A61" w:rsidP="00D0493C">
        <w:pPr>
          <w:pStyle w:val="a6"/>
          <w:ind w:firstLineChars="4200" w:firstLine="75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572D" w:rsidRPr="0052572D">
          <w:rPr>
            <w:noProof/>
            <w:lang w:val="zh-CN"/>
          </w:rPr>
          <w:t>6</w:t>
        </w:r>
        <w:r>
          <w:fldChar w:fldCharType="end"/>
        </w:r>
      </w:p>
    </w:sdtContent>
  </w:sdt>
  <w:p w:rsidR="00641A61" w:rsidRDefault="00641A6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2F0B" w:rsidRDefault="007C2F0B" w:rsidP="00EA0267">
      <w:r>
        <w:separator/>
      </w:r>
    </w:p>
  </w:footnote>
  <w:footnote w:type="continuationSeparator" w:id="0">
    <w:p w:rsidR="007C2F0B" w:rsidRDefault="007C2F0B" w:rsidP="00EA026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王中冠">
    <w15:presenceInfo w15:providerId="Windows Live" w15:userId="3ebc1a20bb5612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F59"/>
    <w:rsid w:val="00032B5D"/>
    <w:rsid w:val="000567A4"/>
    <w:rsid w:val="000B4E06"/>
    <w:rsid w:val="000B5081"/>
    <w:rsid w:val="000C3F59"/>
    <w:rsid w:val="001901CD"/>
    <w:rsid w:val="00270260"/>
    <w:rsid w:val="003757C3"/>
    <w:rsid w:val="003E425F"/>
    <w:rsid w:val="00422C5B"/>
    <w:rsid w:val="00447627"/>
    <w:rsid w:val="004A0324"/>
    <w:rsid w:val="004D0BEB"/>
    <w:rsid w:val="0052572D"/>
    <w:rsid w:val="00536E16"/>
    <w:rsid w:val="005478A2"/>
    <w:rsid w:val="0061198F"/>
    <w:rsid w:val="00641A61"/>
    <w:rsid w:val="006462BA"/>
    <w:rsid w:val="006702BC"/>
    <w:rsid w:val="007C2F0B"/>
    <w:rsid w:val="007F3EBE"/>
    <w:rsid w:val="00807704"/>
    <w:rsid w:val="00820E50"/>
    <w:rsid w:val="008B1B36"/>
    <w:rsid w:val="009107AA"/>
    <w:rsid w:val="009977DA"/>
    <w:rsid w:val="00BB517B"/>
    <w:rsid w:val="00C26C76"/>
    <w:rsid w:val="00C94CC3"/>
    <w:rsid w:val="00D0493C"/>
    <w:rsid w:val="00D30808"/>
    <w:rsid w:val="00D70CFE"/>
    <w:rsid w:val="00DA7DF2"/>
    <w:rsid w:val="00DC0687"/>
    <w:rsid w:val="00DD2433"/>
    <w:rsid w:val="00DD392D"/>
    <w:rsid w:val="00E258E2"/>
    <w:rsid w:val="00E3717B"/>
    <w:rsid w:val="00E95187"/>
    <w:rsid w:val="00EA0267"/>
    <w:rsid w:val="00FC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21FA1"/>
  <w15:chartTrackingRefBased/>
  <w15:docId w15:val="{847AF578-0DDD-499A-9AE9-84C3B0A8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">
    <w:name w:val="reader-word-layer"/>
    <w:basedOn w:val="a"/>
    <w:rsid w:val="00DC06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11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A0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026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02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0267"/>
    <w:rPr>
      <w:sz w:val="18"/>
      <w:szCs w:val="18"/>
    </w:rPr>
  </w:style>
  <w:style w:type="paragraph" w:styleId="a8">
    <w:name w:val="List Paragraph"/>
    <w:basedOn w:val="a"/>
    <w:uiPriority w:val="34"/>
    <w:qFormat/>
    <w:rsid w:val="00E258E2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52572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5257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06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36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3918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21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8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18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9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4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44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0172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536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919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67527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014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026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9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7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4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972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33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156900">
                          <w:marLeft w:val="0"/>
                          <w:marRight w:val="3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6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14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766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484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209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80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5687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351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4232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7283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96C61-9E11-48FA-B3D7-C723DE546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ljp</dc:creator>
  <cp:keywords/>
  <dc:description/>
  <cp:lastModifiedBy>王中冠</cp:lastModifiedBy>
  <cp:revision>21</cp:revision>
  <dcterms:created xsi:type="dcterms:W3CDTF">2017-12-04T06:46:00Z</dcterms:created>
  <dcterms:modified xsi:type="dcterms:W3CDTF">2017-12-06T07:05:00Z</dcterms:modified>
</cp:coreProperties>
</file>